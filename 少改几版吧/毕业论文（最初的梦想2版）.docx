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89C6E" w14:textId="77777777" w:rsidR="00D922D8" w:rsidRDefault="00D922D8">
      <w:pPr>
        <w:ind w:firstLine="480"/>
        <w:rPr>
          <w:rFonts w:eastAsia="黑体"/>
        </w:rPr>
      </w:pPr>
      <w:r>
        <w:rPr>
          <w:rFonts w:eastAsia="黑体"/>
        </w:rPr>
        <w:t>分类号：</w:t>
      </w:r>
      <w:r>
        <w:rPr>
          <w:rFonts w:eastAsia="黑体"/>
        </w:rPr>
        <w:t xml:space="preserve">                                      </w:t>
      </w:r>
      <w:r>
        <w:rPr>
          <w:rFonts w:eastAsia="黑体"/>
        </w:rPr>
        <w:t>密级：</w:t>
      </w:r>
      <w:r>
        <w:rPr>
          <w:rFonts w:eastAsia="黑体"/>
        </w:rPr>
        <w:t xml:space="preserve"> </w:t>
      </w:r>
    </w:p>
    <w:p w14:paraId="62A5DF72" w14:textId="77777777" w:rsidR="00D922D8" w:rsidRDefault="00D922D8">
      <w:pPr>
        <w:ind w:firstLine="880"/>
        <w:rPr>
          <w:rFonts w:eastAsia="黑体"/>
          <w:sz w:val="28"/>
        </w:rPr>
      </w:pPr>
      <w:r>
        <w:rPr>
          <w:rFonts w:eastAsia="黑体"/>
          <w:spacing w:val="100"/>
        </w:rPr>
        <w:t>UDC</w:t>
      </w:r>
      <w:r>
        <w:rPr>
          <w:rFonts w:eastAsia="黑体"/>
          <w:spacing w:val="100"/>
        </w:rPr>
        <w:t>：</w:t>
      </w:r>
      <w:r>
        <w:rPr>
          <w:rFonts w:eastAsia="黑体"/>
        </w:rPr>
        <w:t xml:space="preserve">                                     </w:t>
      </w:r>
      <w:r>
        <w:rPr>
          <w:rFonts w:eastAsia="黑体"/>
        </w:rPr>
        <w:t>学号：</w:t>
      </w:r>
      <w:r>
        <w:rPr>
          <w:rFonts w:eastAsia="黑体"/>
          <w:sz w:val="28"/>
        </w:rPr>
        <w:t xml:space="preserve"> </w:t>
      </w:r>
    </w:p>
    <w:p w14:paraId="1079F272" w14:textId="77777777" w:rsidR="00D922D8" w:rsidRDefault="00D922D8">
      <w:pPr>
        <w:spacing w:line="480" w:lineRule="auto"/>
        <w:ind w:firstLine="720"/>
        <w:jc w:val="center"/>
        <w:rPr>
          <w:rFonts w:eastAsia="黑体"/>
          <w:sz w:val="36"/>
        </w:rPr>
      </w:pPr>
    </w:p>
    <w:p w14:paraId="3156A8ED" w14:textId="77777777" w:rsidR="00D922D8" w:rsidRDefault="00D922D8">
      <w:pPr>
        <w:spacing w:line="800" w:lineRule="exact"/>
        <w:ind w:firstLine="640"/>
        <w:jc w:val="center"/>
        <w:rPr>
          <w:rFonts w:eastAsia="黑体"/>
          <w:sz w:val="32"/>
        </w:rPr>
      </w:pPr>
      <w:r>
        <w:rPr>
          <w:rFonts w:eastAsia="黑体"/>
          <w:sz w:val="32"/>
        </w:rPr>
        <w:t>南</w:t>
      </w:r>
      <w:r>
        <w:rPr>
          <w:rFonts w:eastAsia="黑体"/>
          <w:sz w:val="32"/>
        </w:rPr>
        <w:t xml:space="preserve"> </w:t>
      </w:r>
      <w:r>
        <w:rPr>
          <w:rFonts w:eastAsia="黑体"/>
          <w:sz w:val="32"/>
        </w:rPr>
        <w:t>昌</w:t>
      </w:r>
      <w:r>
        <w:rPr>
          <w:rFonts w:eastAsia="黑体"/>
          <w:sz w:val="32"/>
        </w:rPr>
        <w:t xml:space="preserve"> </w:t>
      </w:r>
      <w:r>
        <w:rPr>
          <w:rFonts w:eastAsia="黑体"/>
          <w:sz w:val="32"/>
        </w:rPr>
        <w:t>大</w:t>
      </w:r>
      <w:r>
        <w:rPr>
          <w:rFonts w:eastAsia="黑体"/>
          <w:sz w:val="32"/>
        </w:rPr>
        <w:t xml:space="preserve"> </w:t>
      </w:r>
      <w:r>
        <w:rPr>
          <w:rFonts w:eastAsia="黑体"/>
          <w:sz w:val="32"/>
        </w:rPr>
        <w:t>学</w:t>
      </w:r>
      <w:r w:rsidR="005C03D6">
        <w:rPr>
          <w:rFonts w:eastAsia="黑体"/>
          <w:sz w:val="32"/>
        </w:rPr>
        <w:t xml:space="preserve"> </w:t>
      </w:r>
      <w:r w:rsidR="0064050D">
        <w:rPr>
          <w:rFonts w:eastAsia="黑体"/>
          <w:sz w:val="32"/>
        </w:rPr>
        <w:t>硕</w:t>
      </w:r>
      <w:r w:rsidR="005C03D6">
        <w:rPr>
          <w:rFonts w:eastAsia="黑体" w:hint="eastAsia"/>
          <w:sz w:val="32"/>
        </w:rPr>
        <w:t xml:space="preserve"> </w:t>
      </w:r>
      <w:r w:rsidR="0064050D">
        <w:rPr>
          <w:rFonts w:eastAsia="黑体"/>
          <w:sz w:val="32"/>
        </w:rPr>
        <w:t>士</w:t>
      </w:r>
      <w:r>
        <w:rPr>
          <w:rFonts w:eastAsia="黑体"/>
          <w:sz w:val="32"/>
        </w:rPr>
        <w:t xml:space="preserve"> </w:t>
      </w:r>
      <w:proofErr w:type="gramStart"/>
      <w:r>
        <w:rPr>
          <w:rFonts w:eastAsia="黑体"/>
          <w:sz w:val="32"/>
        </w:rPr>
        <w:t>研</w:t>
      </w:r>
      <w:proofErr w:type="gramEnd"/>
      <w:r>
        <w:rPr>
          <w:rFonts w:eastAsia="黑体"/>
          <w:sz w:val="32"/>
        </w:rPr>
        <w:t xml:space="preserve"> </w:t>
      </w:r>
      <w:r>
        <w:rPr>
          <w:rFonts w:eastAsia="黑体"/>
          <w:sz w:val="32"/>
        </w:rPr>
        <w:t>究</w:t>
      </w:r>
      <w:r>
        <w:rPr>
          <w:rFonts w:eastAsia="黑体"/>
          <w:sz w:val="32"/>
        </w:rPr>
        <w:t xml:space="preserve"> </w:t>
      </w:r>
      <w:r>
        <w:rPr>
          <w:rFonts w:eastAsia="黑体"/>
          <w:sz w:val="32"/>
        </w:rPr>
        <w:t>生</w:t>
      </w:r>
      <w:r>
        <w:rPr>
          <w:rFonts w:eastAsia="黑体"/>
          <w:sz w:val="32"/>
        </w:rPr>
        <w:t xml:space="preserve"> </w:t>
      </w:r>
    </w:p>
    <w:p w14:paraId="649B57B3" w14:textId="77777777" w:rsidR="00D922D8" w:rsidRDefault="00D922D8">
      <w:pPr>
        <w:spacing w:line="800" w:lineRule="exact"/>
        <w:ind w:firstLine="960"/>
        <w:jc w:val="center"/>
        <w:rPr>
          <w:rFonts w:eastAsia="黑体"/>
          <w:sz w:val="48"/>
        </w:rPr>
      </w:pPr>
      <w:r>
        <w:rPr>
          <w:rFonts w:eastAsia="黑体"/>
          <w:sz w:val="48"/>
        </w:rPr>
        <w:t>学</w:t>
      </w:r>
      <w:r>
        <w:rPr>
          <w:rFonts w:eastAsia="黑体"/>
          <w:sz w:val="48"/>
        </w:rPr>
        <w:t xml:space="preserve"> </w:t>
      </w:r>
      <w:r>
        <w:rPr>
          <w:rFonts w:eastAsia="黑体"/>
          <w:sz w:val="48"/>
        </w:rPr>
        <w:t>位</w:t>
      </w:r>
      <w:r>
        <w:rPr>
          <w:rFonts w:eastAsia="黑体"/>
          <w:sz w:val="48"/>
        </w:rPr>
        <w:t xml:space="preserve"> </w:t>
      </w:r>
      <w:r>
        <w:rPr>
          <w:rFonts w:eastAsia="黑体"/>
          <w:sz w:val="48"/>
        </w:rPr>
        <w:t>论</w:t>
      </w:r>
      <w:r>
        <w:rPr>
          <w:rFonts w:eastAsia="黑体"/>
          <w:sz w:val="48"/>
        </w:rPr>
        <w:t xml:space="preserve"> </w:t>
      </w:r>
      <w:r>
        <w:rPr>
          <w:rFonts w:eastAsia="黑体"/>
          <w:sz w:val="48"/>
        </w:rPr>
        <w:t>文</w:t>
      </w:r>
    </w:p>
    <w:p w14:paraId="3680526F" w14:textId="77777777" w:rsidR="00D922D8" w:rsidRDefault="00D922D8">
      <w:pPr>
        <w:spacing w:line="480" w:lineRule="auto"/>
        <w:ind w:firstLine="723"/>
        <w:jc w:val="center"/>
        <w:rPr>
          <w:rFonts w:eastAsia="黑体"/>
          <w:b/>
          <w:bCs/>
          <w:sz w:val="36"/>
        </w:rPr>
      </w:pPr>
    </w:p>
    <w:p w14:paraId="73E72F15" w14:textId="77777777" w:rsidR="00D922D8" w:rsidRDefault="0068765F">
      <w:pPr>
        <w:spacing w:line="440" w:lineRule="exact"/>
        <w:ind w:firstLine="723"/>
        <w:jc w:val="center"/>
        <w:rPr>
          <w:rFonts w:eastAsia="黑体"/>
          <w:b/>
          <w:bCs/>
          <w:sz w:val="36"/>
        </w:rPr>
      </w:pPr>
      <w:r w:rsidRPr="0068765F">
        <w:rPr>
          <w:rFonts w:eastAsia="黑体" w:hint="eastAsia"/>
          <w:b/>
          <w:bCs/>
          <w:sz w:val="36"/>
        </w:rPr>
        <w:t>基于</w:t>
      </w:r>
      <w:r w:rsidRPr="0068765F">
        <w:rPr>
          <w:rFonts w:eastAsia="黑体" w:hint="eastAsia"/>
          <w:b/>
          <w:bCs/>
          <w:sz w:val="36"/>
        </w:rPr>
        <w:t>RISC-V</w:t>
      </w:r>
      <w:r w:rsidRPr="0068765F">
        <w:rPr>
          <w:rFonts w:eastAsia="黑体" w:hint="eastAsia"/>
          <w:b/>
          <w:bCs/>
          <w:sz w:val="36"/>
        </w:rPr>
        <w:t>架构的容器化可重现方法研究</w:t>
      </w:r>
    </w:p>
    <w:p w14:paraId="5AE2482B" w14:textId="77777777" w:rsidR="001550F6" w:rsidRDefault="00731EAA" w:rsidP="0085038F">
      <w:pPr>
        <w:ind w:firstLine="562"/>
        <w:jc w:val="center"/>
        <w:rPr>
          <w:b/>
          <w:bCs/>
          <w:sz w:val="28"/>
        </w:rPr>
      </w:pPr>
      <w:r>
        <w:rPr>
          <w:b/>
          <w:bCs/>
          <w:sz w:val="28"/>
        </w:rPr>
        <w:t>Research of</w:t>
      </w:r>
      <w:r w:rsidR="0085038F" w:rsidRPr="0085038F">
        <w:rPr>
          <w:b/>
          <w:bCs/>
          <w:sz w:val="28"/>
        </w:rPr>
        <w:t xml:space="preserve"> Reproducible</w:t>
      </w:r>
      <w:r>
        <w:rPr>
          <w:b/>
          <w:bCs/>
          <w:sz w:val="28"/>
        </w:rPr>
        <w:t xml:space="preserve"> </w:t>
      </w:r>
      <w:r>
        <w:rPr>
          <w:b/>
          <w:bCs/>
          <w:sz w:val="28"/>
        </w:rPr>
        <w:t>Container</w:t>
      </w:r>
      <w:r w:rsidR="001550F6">
        <w:rPr>
          <w:b/>
          <w:bCs/>
          <w:sz w:val="28"/>
        </w:rPr>
        <w:t xml:space="preserve"> </w:t>
      </w:r>
      <w:r w:rsidR="0085038F" w:rsidRPr="0085038F">
        <w:rPr>
          <w:b/>
          <w:bCs/>
          <w:sz w:val="28"/>
        </w:rPr>
        <w:t xml:space="preserve">Based on </w:t>
      </w:r>
    </w:p>
    <w:p w14:paraId="13D63FAE" w14:textId="35F77B67" w:rsidR="00D922D8" w:rsidRPr="0085038F" w:rsidRDefault="0085038F" w:rsidP="0085038F">
      <w:pPr>
        <w:ind w:firstLine="562"/>
        <w:jc w:val="center"/>
        <w:rPr>
          <w:b/>
          <w:bCs/>
          <w:sz w:val="28"/>
        </w:rPr>
      </w:pPr>
      <w:r w:rsidRPr="0085038F">
        <w:rPr>
          <w:b/>
          <w:bCs/>
          <w:sz w:val="28"/>
        </w:rPr>
        <w:t>RISC-V Architecture</w:t>
      </w:r>
    </w:p>
    <w:p w14:paraId="1D55ABB6" w14:textId="77777777" w:rsidR="00D922D8" w:rsidRDefault="00D922D8">
      <w:pPr>
        <w:spacing w:line="480" w:lineRule="auto"/>
        <w:ind w:firstLine="560"/>
        <w:jc w:val="center"/>
        <w:rPr>
          <w:sz w:val="28"/>
        </w:rPr>
      </w:pPr>
    </w:p>
    <w:p w14:paraId="7AA9331D" w14:textId="77777777" w:rsidR="00D922D8" w:rsidRDefault="00712BC8">
      <w:pPr>
        <w:spacing w:line="480" w:lineRule="auto"/>
        <w:ind w:firstLine="560"/>
        <w:jc w:val="center"/>
        <w:rPr>
          <w:sz w:val="28"/>
        </w:rPr>
      </w:pPr>
      <w:proofErr w:type="gramStart"/>
      <w:r>
        <w:rPr>
          <w:rFonts w:hint="eastAsia"/>
          <w:sz w:val="28"/>
        </w:rPr>
        <w:t>崔</w:t>
      </w:r>
      <w:proofErr w:type="gramEnd"/>
      <w:r>
        <w:rPr>
          <w:rFonts w:hint="eastAsia"/>
          <w:sz w:val="28"/>
        </w:rPr>
        <w:t>傲</w:t>
      </w:r>
    </w:p>
    <w:p w14:paraId="481AE31C" w14:textId="77777777" w:rsidR="00D922D8" w:rsidRDefault="00D922D8">
      <w:pPr>
        <w:pStyle w:val="10"/>
        <w:spacing w:line="360" w:lineRule="auto"/>
        <w:ind w:firstLine="480"/>
      </w:pPr>
      <w:r>
        <w:t>培养单位（院、系）：</w:t>
      </w:r>
      <w:r w:rsidR="00712BC8">
        <w:rPr>
          <w:rFonts w:hint="eastAsia"/>
        </w:rPr>
        <w:t xml:space="preserve"> </w:t>
      </w:r>
      <w:r w:rsidR="0085038F">
        <w:t xml:space="preserve"> </w:t>
      </w:r>
      <w:r w:rsidR="000B694B">
        <w:t>数学与计算机学院</w:t>
      </w:r>
    </w:p>
    <w:p w14:paraId="4A878183" w14:textId="77777777" w:rsidR="00D922D8" w:rsidRDefault="00D922D8">
      <w:pPr>
        <w:spacing w:line="360" w:lineRule="auto"/>
        <w:ind w:firstLine="480"/>
        <w:rPr>
          <w:b/>
          <w:bCs/>
          <w:u w:val="single"/>
        </w:rPr>
      </w:pPr>
      <w:r>
        <w:t>指导教师姓名、职称：</w:t>
      </w:r>
      <w:r w:rsidR="0085038F">
        <w:rPr>
          <w:rFonts w:hint="eastAsia"/>
        </w:rPr>
        <w:t xml:space="preserve"> </w:t>
      </w:r>
      <w:proofErr w:type="gramStart"/>
      <w:r w:rsidR="000B694B">
        <w:t>徐子晨</w:t>
      </w:r>
      <w:proofErr w:type="gramEnd"/>
      <w:r w:rsidR="000B694B">
        <w:rPr>
          <w:rFonts w:hint="eastAsia"/>
        </w:rPr>
        <w:t xml:space="preserve"> </w:t>
      </w:r>
      <w:r w:rsidR="000B694B">
        <w:rPr>
          <w:rFonts w:hint="eastAsia"/>
        </w:rPr>
        <w:t>教授</w:t>
      </w:r>
    </w:p>
    <w:p w14:paraId="4B805E59" w14:textId="77777777" w:rsidR="00D922D8" w:rsidRDefault="00D922D8">
      <w:pPr>
        <w:spacing w:line="360" w:lineRule="auto"/>
        <w:ind w:firstLine="480"/>
        <w:rPr>
          <w:b/>
          <w:bCs/>
          <w:u w:val="single"/>
        </w:rPr>
      </w:pPr>
      <w:r>
        <w:rPr>
          <w:rFonts w:hAnsi="宋体"/>
        </w:rPr>
        <w:t>申请学位的学科门类</w:t>
      </w:r>
      <w:r>
        <w:t>：</w:t>
      </w:r>
      <w:r w:rsidR="0085038F">
        <w:rPr>
          <w:rFonts w:hint="eastAsia"/>
        </w:rPr>
        <w:t xml:space="preserve"> </w:t>
      </w:r>
      <w:r w:rsidR="000E5B6B">
        <w:t>工学</w:t>
      </w:r>
    </w:p>
    <w:p w14:paraId="16B05B6B" w14:textId="77777777" w:rsidR="00D922D8" w:rsidRDefault="00D922D8">
      <w:pPr>
        <w:spacing w:line="360" w:lineRule="auto"/>
        <w:ind w:firstLine="480"/>
      </w:pPr>
      <w:r>
        <w:t>学科专业名称：</w:t>
      </w:r>
      <w:r w:rsidR="00712BC8">
        <w:rPr>
          <w:rFonts w:hint="eastAsia"/>
        </w:rPr>
        <w:t xml:space="preserve"> </w:t>
      </w:r>
      <w:r w:rsidR="00712BC8">
        <w:t xml:space="preserve">     </w:t>
      </w:r>
      <w:r w:rsidR="0085038F">
        <w:t xml:space="preserve"> </w:t>
      </w:r>
      <w:r w:rsidR="000E5B6B">
        <w:t>计算机科学与技术</w:t>
      </w:r>
    </w:p>
    <w:p w14:paraId="06AFDE9B" w14:textId="77777777" w:rsidR="00D922D8" w:rsidRDefault="00D922D8">
      <w:pPr>
        <w:spacing w:line="360" w:lineRule="auto"/>
        <w:ind w:firstLine="480"/>
      </w:pPr>
      <w:r>
        <w:t>论文答辩日期：</w:t>
      </w:r>
      <w:r>
        <w:t xml:space="preserve"> </w:t>
      </w:r>
    </w:p>
    <w:p w14:paraId="23FBA5C5" w14:textId="77777777" w:rsidR="00D922D8" w:rsidRDefault="00D922D8">
      <w:pPr>
        <w:spacing w:line="480" w:lineRule="auto"/>
        <w:ind w:firstLine="560"/>
        <w:rPr>
          <w:sz w:val="28"/>
        </w:rPr>
      </w:pPr>
    </w:p>
    <w:p w14:paraId="081338A8" w14:textId="77777777" w:rsidR="00D922D8" w:rsidRDefault="00D922D8">
      <w:pPr>
        <w:spacing w:line="480" w:lineRule="auto"/>
        <w:ind w:firstLine="560"/>
        <w:jc w:val="center"/>
        <w:rPr>
          <w:u w:val="single"/>
        </w:rPr>
      </w:pPr>
      <w:r>
        <w:rPr>
          <w:sz w:val="28"/>
        </w:rPr>
        <w:t xml:space="preserve">                 </w:t>
      </w:r>
      <w:r>
        <w:t>答辩委员会主席：</w:t>
      </w:r>
      <w:r>
        <w:rPr>
          <w:u w:val="single"/>
        </w:rPr>
        <w:t xml:space="preserve">             </w:t>
      </w:r>
    </w:p>
    <w:p w14:paraId="64714073" w14:textId="77777777" w:rsidR="00D922D8" w:rsidRDefault="00D922D8">
      <w:pPr>
        <w:spacing w:line="480" w:lineRule="auto"/>
        <w:ind w:firstLine="480"/>
        <w:jc w:val="center"/>
        <w:rPr>
          <w:u w:val="single"/>
        </w:rPr>
      </w:pPr>
      <w:r>
        <w:t xml:space="preserve">                          </w:t>
      </w:r>
      <w:r>
        <w:t>评阅人：</w:t>
      </w:r>
      <w:r>
        <w:rPr>
          <w:u w:val="single"/>
        </w:rPr>
        <w:t xml:space="preserve">              </w:t>
      </w:r>
    </w:p>
    <w:p w14:paraId="67C25730" w14:textId="77777777" w:rsidR="00D922D8" w:rsidRDefault="00D922D8">
      <w:pPr>
        <w:spacing w:line="480" w:lineRule="auto"/>
        <w:ind w:firstLine="480"/>
        <w:jc w:val="center"/>
        <w:rPr>
          <w:u w:val="single"/>
        </w:rPr>
      </w:pPr>
      <w:r>
        <w:t xml:space="preserve">                 </w:t>
      </w:r>
      <w:r>
        <w:rPr>
          <w:u w:val="single"/>
        </w:rPr>
        <w:t xml:space="preserve">              </w:t>
      </w:r>
    </w:p>
    <w:p w14:paraId="2597BD5B" w14:textId="77777777" w:rsidR="00D922D8" w:rsidRDefault="00D922D8">
      <w:pPr>
        <w:spacing w:line="480" w:lineRule="auto"/>
        <w:ind w:firstLine="560"/>
        <w:jc w:val="center"/>
        <w:rPr>
          <w:sz w:val="28"/>
        </w:rPr>
      </w:pPr>
    </w:p>
    <w:p w14:paraId="49481BA2" w14:textId="77777777" w:rsidR="00D922D8" w:rsidRDefault="00D922D8">
      <w:pPr>
        <w:spacing w:line="480" w:lineRule="auto"/>
        <w:ind w:firstLine="480"/>
        <w:jc w:val="center"/>
        <w:rPr>
          <w:rFonts w:eastAsia="仿宋_GB2312"/>
        </w:rPr>
      </w:pPr>
      <w:r>
        <w:t xml:space="preserve"> </w:t>
      </w:r>
      <w:r>
        <w:t>年</w:t>
      </w:r>
      <w:r>
        <w:t xml:space="preserve">  </w:t>
      </w:r>
      <w:r>
        <w:t>月</w:t>
      </w:r>
      <w:r>
        <w:t xml:space="preserve">  </w:t>
      </w:r>
      <w:r>
        <w:t>日</w:t>
      </w:r>
    </w:p>
    <w:p w14:paraId="6E58EBF1" w14:textId="77777777" w:rsidR="00D922D8" w:rsidRDefault="00D922D8">
      <w:pPr>
        <w:spacing w:line="300" w:lineRule="auto"/>
        <w:ind w:firstLine="640"/>
        <w:rPr>
          <w:rFonts w:eastAsia="仿宋_GB2312"/>
          <w:sz w:val="32"/>
        </w:rPr>
      </w:pPr>
      <w:r>
        <w:rPr>
          <w:rFonts w:eastAsia="仿宋_GB2312"/>
          <w:sz w:val="32"/>
        </w:rPr>
        <w:lastRenderedPageBreak/>
        <w:t>书脊</w:t>
      </w:r>
      <w:r>
        <w:rPr>
          <w:rFonts w:eastAsia="仿宋_GB2312" w:hint="eastAsia"/>
          <w:sz w:val="32"/>
        </w:rPr>
        <w:t>(</w:t>
      </w:r>
      <w:r>
        <w:rPr>
          <w:rFonts w:eastAsia="仿宋_GB2312" w:hint="eastAsia"/>
          <w:color w:val="FF0000"/>
          <w:sz w:val="32"/>
        </w:rPr>
        <w:t>提交论文电子版时，此页请删除</w:t>
      </w:r>
      <w:r>
        <w:rPr>
          <w:rFonts w:eastAsia="仿宋_GB2312" w:hint="eastAsia"/>
          <w:sz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
      </w:tblGrid>
      <w:tr w:rsidR="00D922D8" w14:paraId="26DD393E" w14:textId="77777777">
        <w:trPr>
          <w:trHeight w:val="11515"/>
          <w:jc w:val="center"/>
        </w:trPr>
        <w:tc>
          <w:tcPr>
            <w:tcW w:w="538" w:type="dxa"/>
            <w:tcBorders>
              <w:bottom w:val="single" w:sz="4" w:space="0" w:color="auto"/>
            </w:tcBorders>
          </w:tcPr>
          <w:p w14:paraId="64607170" w14:textId="2C1B2C85" w:rsidR="00D922D8" w:rsidRDefault="00C613C8">
            <w:pPr>
              <w:spacing w:line="320" w:lineRule="exact"/>
              <w:ind w:firstLine="562"/>
              <w:jc w:val="center"/>
              <w:rPr>
                <w:rFonts w:eastAsia="仿宋_GB2312"/>
                <w:b/>
                <w:bCs/>
                <w:sz w:val="28"/>
                <w:szCs w:val="28"/>
              </w:rPr>
            </w:pPr>
            <w:r>
              <w:rPr>
                <w:rFonts w:eastAsia="仿宋_GB2312"/>
                <w:b/>
                <w:bCs/>
                <w:noProof/>
                <w:sz w:val="28"/>
                <w:szCs w:val="28"/>
              </w:rPr>
              <mc:AlternateContent>
                <mc:Choice Requires="wps">
                  <w:drawing>
                    <wp:anchor distT="0" distB="0" distL="114300" distR="114300" simplePos="0" relativeHeight="251661312" behindDoc="0" locked="0" layoutInCell="1" allowOverlap="1" wp14:anchorId="0CFD8EC6" wp14:editId="2EC73A7A">
                      <wp:simplePos x="0" y="0"/>
                      <wp:positionH relativeFrom="column">
                        <wp:posOffset>273685</wp:posOffset>
                      </wp:positionH>
                      <wp:positionV relativeFrom="paragraph">
                        <wp:posOffset>812800</wp:posOffset>
                      </wp:positionV>
                      <wp:extent cx="457200" cy="0"/>
                      <wp:effectExtent l="8255" t="12065" r="10795" b="6985"/>
                      <wp:wrapNone/>
                      <wp:docPr id="8" name="直线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8E0AF9" id="直线 18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5pt,64pt" to="57.5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d1rgEAAEcDAAAOAAAAZHJzL2Uyb0RvYy54bWysUk1vGyEQvVfqf0Dc67Wtuh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"/>
                  </w:pict>
                </mc:Fallback>
              </mc:AlternateContent>
            </w:r>
            <w:r>
              <w:rPr>
                <w:rFonts w:eastAsia="仿宋_GB2312"/>
                <w:b/>
                <w:bCs/>
                <w:noProof/>
                <w:sz w:val="28"/>
                <w:szCs w:val="28"/>
              </w:rPr>
              <mc:AlternateContent>
                <mc:Choice Requires="wps">
                  <w:drawing>
                    <wp:anchor distT="0" distB="0" distL="114300" distR="114300" simplePos="0" relativeHeight="251655168" behindDoc="0" locked="0" layoutInCell="1" allowOverlap="1" wp14:anchorId="765AF301" wp14:editId="6D2FA9F6">
                      <wp:simplePos x="0" y="0"/>
                      <wp:positionH relativeFrom="column">
                        <wp:posOffset>448945</wp:posOffset>
                      </wp:positionH>
                      <wp:positionV relativeFrom="paragraph">
                        <wp:posOffset>1270</wp:posOffset>
                      </wp:positionV>
                      <wp:extent cx="0" cy="792480"/>
                      <wp:effectExtent l="59690" t="19685" r="54610" b="16510"/>
                      <wp:wrapNone/>
                      <wp:docPr id="7" name="直线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248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5AB1A6" id="直线 138"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5pt,.1pt" to="35.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">
                      <v:stroke startarrow="block" endarrow="block"/>
                    </v:line>
                  </w:pict>
                </mc:Fallback>
              </mc:AlternateContent>
            </w:r>
            <w:r>
              <w:rPr>
                <w:rFonts w:eastAsia="仿宋_GB2312"/>
                <w:b/>
                <w:bCs/>
                <w:noProof/>
                <w:sz w:val="28"/>
                <w:szCs w:val="28"/>
              </w:rPr>
              <mc:AlternateContent>
                <mc:Choice Requires="wps">
                  <w:drawing>
                    <wp:anchor distT="0" distB="0" distL="114300" distR="114300" simplePos="0" relativeHeight="251660288" behindDoc="0" locked="0" layoutInCell="1" allowOverlap="1" wp14:anchorId="1A296C98" wp14:editId="7B124B5A">
                      <wp:simplePos x="0" y="0"/>
                      <wp:positionH relativeFrom="column">
                        <wp:posOffset>217170</wp:posOffset>
                      </wp:positionH>
                      <wp:positionV relativeFrom="paragraph">
                        <wp:posOffset>-6350</wp:posOffset>
                      </wp:positionV>
                      <wp:extent cx="457200" cy="0"/>
                      <wp:effectExtent l="8890" t="12065" r="10160" b="6985"/>
                      <wp:wrapNone/>
                      <wp:docPr id="6" name="直线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1B7BFC" id="直线 180"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5pt" to="53.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d1rgEAAEcDAAAOAAAAZHJzL2Uyb0RvYy54bWysUk1vGyEQvVfqf0Dc67Wtuh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"/>
                  </w:pict>
                </mc:Fallback>
              </mc:AlternateContent>
            </w:r>
          </w:p>
          <w:p w14:paraId="62ECBD50" w14:textId="68AED9D2" w:rsidR="00D922D8" w:rsidRDefault="00C613C8">
            <w:pPr>
              <w:spacing w:line="320" w:lineRule="exact"/>
              <w:ind w:firstLine="562"/>
              <w:jc w:val="center"/>
              <w:rPr>
                <w:rFonts w:eastAsia="仿宋_GB2312"/>
                <w:b/>
                <w:bCs/>
                <w:sz w:val="28"/>
                <w:szCs w:val="28"/>
              </w:rPr>
            </w:pPr>
            <w:r>
              <w:rPr>
                <w:rFonts w:eastAsia="仿宋_GB2312"/>
                <w:b/>
                <w:bCs/>
                <w:noProof/>
                <w:sz w:val="28"/>
                <w:szCs w:val="28"/>
              </w:rPr>
              <mc:AlternateContent>
                <mc:Choice Requires="wps">
                  <w:drawing>
                    <wp:anchor distT="0" distB="0" distL="114300" distR="114300" simplePos="0" relativeHeight="251656192" behindDoc="0" locked="0" layoutInCell="1" allowOverlap="1" wp14:anchorId="4237C72E" wp14:editId="48971FE1">
                      <wp:simplePos x="0" y="0"/>
                      <wp:positionH relativeFrom="column">
                        <wp:posOffset>563245</wp:posOffset>
                      </wp:positionH>
                      <wp:positionV relativeFrom="paragraph">
                        <wp:posOffset>-3810</wp:posOffset>
                      </wp:positionV>
                      <wp:extent cx="800100" cy="297180"/>
                      <wp:effectExtent l="2540" t="0" r="0" b="0"/>
                      <wp:wrapNone/>
                      <wp:docPr id="5" name="矩形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CF3BC" w14:textId="77777777" w:rsidR="00D922D8" w:rsidRDefault="00D922D8">
                                  <w:pPr>
                                    <w:ind w:firstLine="480"/>
                                  </w:pPr>
                                  <w:r>
                                    <w:rPr>
                                      <w:rFonts w:hint="eastAsia"/>
                                    </w:rPr>
                                    <w:t>5cm</w:t>
                                  </w:r>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237C72E" id="矩形 142" o:spid="_x0000_s1026" style="position:absolute;left:0;text-align:left;margin-left:44.35pt;margin-top:-.3pt;width:63pt;height:2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" filled="f" stroked="f">
                      <v:textbox>
                        <w:txbxContent>
                          <w:p w14:paraId="1DBCF3BC" w14:textId="77777777" w:rsidR="00D922D8" w:rsidRDefault="00D922D8">
                            <w:pPr>
                              <w:ind w:firstLine="480"/>
                              <w:rPr>
                                <w:rFonts w:hint="eastAsia"/>
                              </w:rPr>
                            </w:pPr>
                            <w:r>
                              <w:rPr>
                                <w:rFonts w:hint="eastAsia"/>
                              </w:rPr>
                              <w:t>5cm</w:t>
                            </w:r>
                            <w:r>
                              <w:rPr>
                                <w:rFonts w:hint="eastAsia"/>
                              </w:rPr>
                              <w:t>左右</w:t>
                            </w:r>
                          </w:p>
                        </w:txbxContent>
                      </v:textbox>
                    </v:rect>
                  </w:pict>
                </mc:Fallback>
              </mc:AlternateContent>
            </w:r>
          </w:p>
          <w:p w14:paraId="2F2787EC" w14:textId="77777777" w:rsidR="00D922D8" w:rsidRDefault="00D922D8">
            <w:pPr>
              <w:spacing w:line="320" w:lineRule="exact"/>
              <w:ind w:firstLine="562"/>
              <w:jc w:val="center"/>
              <w:rPr>
                <w:rFonts w:eastAsia="仿宋_GB2312"/>
                <w:b/>
                <w:bCs/>
                <w:sz w:val="28"/>
                <w:szCs w:val="28"/>
              </w:rPr>
            </w:pPr>
          </w:p>
          <w:p w14:paraId="1A9624C1" w14:textId="77777777" w:rsidR="00D922D8" w:rsidRDefault="00D922D8">
            <w:pPr>
              <w:spacing w:line="320" w:lineRule="exact"/>
              <w:ind w:firstLine="562"/>
              <w:jc w:val="center"/>
              <w:rPr>
                <w:rFonts w:eastAsia="仿宋_GB2312"/>
                <w:b/>
                <w:bCs/>
                <w:sz w:val="28"/>
                <w:szCs w:val="28"/>
              </w:rPr>
            </w:pPr>
            <w:r>
              <w:rPr>
                <w:rFonts w:eastAsia="仿宋_GB2312"/>
                <w:b/>
                <w:bCs/>
                <w:sz w:val="28"/>
                <w:szCs w:val="28"/>
              </w:rPr>
              <w:t>中部崛起视野中的中东部互动发展与经济合作研究</w:t>
            </w:r>
          </w:p>
          <w:p w14:paraId="0D0CC68D" w14:textId="77777777" w:rsidR="00D922D8" w:rsidRDefault="00D922D8">
            <w:pPr>
              <w:spacing w:line="320" w:lineRule="exact"/>
              <w:ind w:firstLine="643"/>
              <w:jc w:val="center"/>
              <w:rPr>
                <w:rFonts w:eastAsia="仿宋_GB2312"/>
                <w:b/>
                <w:sz w:val="32"/>
                <w:szCs w:val="32"/>
              </w:rPr>
            </w:pPr>
          </w:p>
          <w:p w14:paraId="3E29B8CF" w14:textId="77777777" w:rsidR="00D922D8" w:rsidRDefault="00D922D8">
            <w:pPr>
              <w:spacing w:line="320" w:lineRule="exact"/>
              <w:ind w:firstLine="643"/>
              <w:jc w:val="center"/>
              <w:rPr>
                <w:rFonts w:eastAsia="仿宋_GB2312"/>
                <w:b/>
                <w:sz w:val="32"/>
                <w:szCs w:val="32"/>
              </w:rPr>
            </w:pPr>
            <w:r>
              <w:rPr>
                <w:rFonts w:eastAsia="仿宋_GB2312"/>
                <w:b/>
                <w:sz w:val="32"/>
                <w:szCs w:val="32"/>
              </w:rPr>
              <w:t>姓名</w:t>
            </w:r>
          </w:p>
          <w:p w14:paraId="61A3AFC5" w14:textId="77777777" w:rsidR="00D922D8" w:rsidRDefault="00D922D8">
            <w:pPr>
              <w:spacing w:line="320" w:lineRule="exact"/>
              <w:ind w:firstLine="562"/>
              <w:jc w:val="center"/>
              <w:rPr>
                <w:rFonts w:eastAsia="仿宋_GB2312"/>
                <w:b/>
                <w:bCs/>
                <w:sz w:val="28"/>
                <w:szCs w:val="28"/>
              </w:rPr>
            </w:pPr>
          </w:p>
          <w:p w14:paraId="5F9AF8D9" w14:textId="0E84BEBF" w:rsidR="00D922D8" w:rsidRDefault="00C613C8">
            <w:pPr>
              <w:spacing w:line="320" w:lineRule="exact"/>
              <w:ind w:firstLine="562"/>
              <w:rPr>
                <w:rFonts w:eastAsia="仿宋_GB2312"/>
                <w:b/>
                <w:bCs/>
                <w:sz w:val="28"/>
                <w:szCs w:val="28"/>
              </w:rPr>
            </w:pPr>
            <w:r>
              <w:rPr>
                <w:rFonts w:eastAsia="仿宋_GB2312"/>
                <w:b/>
                <w:bCs/>
                <w:noProof/>
                <w:sz w:val="28"/>
                <w:szCs w:val="28"/>
              </w:rPr>
              <mc:AlternateContent>
                <mc:Choice Requires="wps">
                  <w:drawing>
                    <wp:anchor distT="0" distB="0" distL="114300" distR="114300" simplePos="0" relativeHeight="251657216" behindDoc="0" locked="0" layoutInCell="1" allowOverlap="1" wp14:anchorId="70E0FFE2" wp14:editId="5B595E55">
                      <wp:simplePos x="0" y="0"/>
                      <wp:positionH relativeFrom="column">
                        <wp:posOffset>258445</wp:posOffset>
                      </wp:positionH>
                      <wp:positionV relativeFrom="paragraph">
                        <wp:posOffset>750570</wp:posOffset>
                      </wp:positionV>
                      <wp:extent cx="571500" cy="0"/>
                      <wp:effectExtent l="12065" t="13335" r="6985" b="5715"/>
                      <wp:wrapNone/>
                      <wp:docPr id="4" name="直线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4DD809" id="直线 15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5pt,59.1pt" to="65.3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"/>
                  </w:pict>
                </mc:Fallback>
              </mc:AlternateContent>
            </w:r>
            <w:r>
              <w:rPr>
                <w:rFonts w:eastAsia="仿宋_GB2312"/>
                <w:b/>
                <w:bCs/>
                <w:noProof/>
                <w:sz w:val="28"/>
                <w:szCs w:val="28"/>
              </w:rPr>
              <mc:AlternateContent>
                <mc:Choice Requires="wps">
                  <w:drawing>
                    <wp:anchor distT="0" distB="0" distL="114300" distR="114300" simplePos="0" relativeHeight="251658240" behindDoc="0" locked="0" layoutInCell="1" allowOverlap="1" wp14:anchorId="02C56895" wp14:editId="38068B10">
                      <wp:simplePos x="0" y="0"/>
                      <wp:positionH relativeFrom="column">
                        <wp:posOffset>549910</wp:posOffset>
                      </wp:positionH>
                      <wp:positionV relativeFrom="paragraph">
                        <wp:posOffset>742950</wp:posOffset>
                      </wp:positionV>
                      <wp:extent cx="3810" cy="899160"/>
                      <wp:effectExtent l="55880" t="15240" r="54610" b="19050"/>
                      <wp:wrapNone/>
                      <wp:docPr id="3" name="直线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89916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907D1B" id="直线 15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pt,58.5pt" to="43.6pt,1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">
                      <v:stroke startarrow="block" endarrow="block"/>
                    </v:line>
                  </w:pict>
                </mc:Fallback>
              </mc:AlternateContent>
            </w:r>
            <w:r>
              <w:rPr>
                <w:rFonts w:eastAsia="仿宋_GB2312"/>
                <w:b/>
                <w:bCs/>
                <w:noProof/>
                <w:sz w:val="28"/>
                <w:szCs w:val="28"/>
              </w:rPr>
              <mc:AlternateContent>
                <mc:Choice Requires="wps">
                  <w:drawing>
                    <wp:anchor distT="0" distB="0" distL="114300" distR="114300" simplePos="0" relativeHeight="251659264" behindDoc="0" locked="0" layoutInCell="1" allowOverlap="1" wp14:anchorId="6A49C9C2" wp14:editId="3F61C1B9">
                      <wp:simplePos x="0" y="0"/>
                      <wp:positionH relativeFrom="column">
                        <wp:posOffset>720090</wp:posOffset>
                      </wp:positionH>
                      <wp:positionV relativeFrom="paragraph">
                        <wp:posOffset>1059180</wp:posOffset>
                      </wp:positionV>
                      <wp:extent cx="800100" cy="297180"/>
                      <wp:effectExtent l="0" t="0" r="2540" b="0"/>
                      <wp:wrapNone/>
                      <wp:docPr id="2" name="矩形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24047" w14:textId="77777777" w:rsidR="00D922D8" w:rsidRDefault="00D922D8">
                                  <w:pPr>
                                    <w:ind w:firstLine="480"/>
                                  </w:pPr>
                                  <w:r>
                                    <w:rPr>
                                      <w:rFonts w:hint="eastAsia"/>
                                    </w:rPr>
                                    <w:t>5cm</w:t>
                                  </w:r>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49C9C2" id="矩形 154" o:spid="_x0000_s1027" style="position:absolute;left:0;text-align:left;margin-left:56.7pt;margin-top:83.4pt;width:63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" filled="f" stroked="f">
                      <v:textbox>
                        <w:txbxContent>
                          <w:p w14:paraId="33A24047" w14:textId="77777777" w:rsidR="00D922D8" w:rsidRDefault="00D922D8">
                            <w:pPr>
                              <w:ind w:firstLine="480"/>
                              <w:rPr>
                                <w:rFonts w:hint="eastAsia"/>
                              </w:rPr>
                            </w:pPr>
                            <w:r>
                              <w:rPr>
                                <w:rFonts w:hint="eastAsia"/>
                              </w:rPr>
                              <w:t>5cm</w:t>
                            </w:r>
                            <w:r>
                              <w:rPr>
                                <w:rFonts w:hint="eastAsia"/>
                              </w:rPr>
                              <w:t>左右</w:t>
                            </w:r>
                          </w:p>
                        </w:txbxContent>
                      </v:textbox>
                    </v:rect>
                  </w:pict>
                </mc:Fallback>
              </mc:AlternateContent>
            </w:r>
            <w:r w:rsidR="00D922D8">
              <w:rPr>
                <w:rFonts w:eastAsia="仿宋_GB2312"/>
                <w:b/>
                <w:bCs/>
                <w:sz w:val="28"/>
                <w:szCs w:val="28"/>
              </w:rPr>
              <w:t>南昌大学</w:t>
            </w:r>
          </w:p>
          <w:p w14:paraId="57498654" w14:textId="77777777" w:rsidR="00D922D8" w:rsidRDefault="00D922D8">
            <w:pPr>
              <w:spacing w:line="320" w:lineRule="exact"/>
              <w:ind w:firstLine="562"/>
              <w:rPr>
                <w:rFonts w:eastAsia="仿宋_GB2312"/>
                <w:b/>
                <w:bCs/>
                <w:sz w:val="28"/>
                <w:szCs w:val="28"/>
              </w:rPr>
            </w:pPr>
          </w:p>
          <w:p w14:paraId="3AB33B21" w14:textId="77777777" w:rsidR="00D922D8" w:rsidRDefault="00D922D8">
            <w:pPr>
              <w:spacing w:line="320" w:lineRule="exact"/>
              <w:ind w:firstLine="562"/>
              <w:rPr>
                <w:rFonts w:eastAsia="仿宋_GB2312"/>
                <w:b/>
                <w:bCs/>
                <w:sz w:val="28"/>
                <w:szCs w:val="28"/>
              </w:rPr>
            </w:pPr>
          </w:p>
          <w:p w14:paraId="08F02913" w14:textId="77777777" w:rsidR="00D922D8" w:rsidRDefault="00D922D8">
            <w:pPr>
              <w:spacing w:line="320" w:lineRule="exact"/>
              <w:ind w:firstLine="562"/>
              <w:rPr>
                <w:rFonts w:eastAsia="仿宋_GB2312"/>
                <w:b/>
                <w:bCs/>
                <w:sz w:val="28"/>
                <w:szCs w:val="28"/>
              </w:rPr>
            </w:pPr>
          </w:p>
          <w:p w14:paraId="00646758" w14:textId="77777777" w:rsidR="00D922D8" w:rsidRDefault="00D922D8">
            <w:pPr>
              <w:spacing w:line="320" w:lineRule="exact"/>
              <w:ind w:firstLine="562"/>
              <w:rPr>
                <w:rFonts w:eastAsia="仿宋_GB2312"/>
                <w:b/>
                <w:bCs/>
                <w:sz w:val="28"/>
                <w:szCs w:val="28"/>
              </w:rPr>
            </w:pPr>
          </w:p>
        </w:tc>
      </w:tr>
    </w:tbl>
    <w:p w14:paraId="0FE9C1B1" w14:textId="7112E66D" w:rsidR="00D922D8" w:rsidRDefault="00C613C8">
      <w:pPr>
        <w:spacing w:line="300" w:lineRule="auto"/>
        <w:ind w:firstLine="562"/>
        <w:jc w:val="center"/>
        <w:rPr>
          <w:rFonts w:eastAsia="仿宋_GB2312"/>
          <w:sz w:val="32"/>
        </w:rPr>
        <w:sectPr w:rsidR="00D922D8">
          <w:headerReference w:type="even" r:id="rId8"/>
          <w:headerReference w:type="default" r:id="rId9"/>
          <w:footerReference w:type="even" r:id="rId10"/>
          <w:footerReference w:type="default" r:id="rId11"/>
          <w:headerReference w:type="first" r:id="rId12"/>
          <w:footerReference w:type="first" r:id="rId13"/>
          <w:pgSz w:w="11906" w:h="16838"/>
          <w:pgMar w:top="2155" w:right="1814" w:bottom="2155" w:left="1814" w:header="1701" w:footer="1701" w:gutter="0"/>
          <w:pgNumType w:fmt="upperRoman" w:start="1"/>
          <w:cols w:space="720"/>
          <w:docGrid w:type="lines" w:linePitch="312"/>
        </w:sectPr>
      </w:pPr>
      <w:r>
        <w:rPr>
          <w:rFonts w:eastAsia="仿宋_GB2312"/>
          <w:b/>
          <w:bCs/>
          <w:noProof/>
          <w:sz w:val="28"/>
          <w:szCs w:val="28"/>
        </w:rPr>
        <w:lastRenderedPageBreak/>
        <mc:AlternateContent>
          <mc:Choice Requires="wps">
            <w:drawing>
              <wp:anchor distT="0" distB="0" distL="114300" distR="114300" simplePos="0" relativeHeight="251654144" behindDoc="0" locked="0" layoutInCell="1" allowOverlap="1" wp14:anchorId="2BCE0912" wp14:editId="05FDB4EF">
                <wp:simplePos x="0" y="0"/>
                <wp:positionH relativeFrom="column">
                  <wp:posOffset>2790825</wp:posOffset>
                </wp:positionH>
                <wp:positionV relativeFrom="paragraph">
                  <wp:posOffset>-4445</wp:posOffset>
                </wp:positionV>
                <wp:extent cx="571500" cy="0"/>
                <wp:effectExtent l="8890" t="13970" r="10160" b="5080"/>
                <wp:wrapNone/>
                <wp:docPr id="1" name="直线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4EA2C8B" id="直线 129"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75pt,-.35pt" to="264.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"/>
            </w:pict>
          </mc:Fallback>
        </mc:AlternateContent>
      </w:r>
    </w:p>
    <w:p w14:paraId="15B84DB7" w14:textId="77777777" w:rsidR="00D922D8" w:rsidRDefault="00D922D8" w:rsidP="003D2A08">
      <w:pPr>
        <w:snapToGrid w:val="0"/>
        <w:spacing w:afterLines="50" w:after="156"/>
        <w:ind w:firstLineChars="0" w:firstLine="0"/>
        <w:jc w:val="center"/>
        <w:rPr>
          <w:rFonts w:ascii="仿宋_GB2312" w:eastAsia="仿宋_GB2312"/>
          <w:b/>
          <w:bCs/>
          <w:sz w:val="36"/>
        </w:rPr>
      </w:pPr>
      <w:r>
        <w:rPr>
          <w:rFonts w:ascii="仿宋_GB2312" w:eastAsia="仿宋_GB2312" w:hint="eastAsia"/>
          <w:b/>
          <w:bCs/>
          <w:sz w:val="36"/>
        </w:rPr>
        <w:lastRenderedPageBreak/>
        <w:t>一、学位论文独创性声明</w:t>
      </w:r>
    </w:p>
    <w:p w14:paraId="5A8A119D" w14:textId="77777777" w:rsidR="00D922D8" w:rsidRDefault="00D922D8">
      <w:pPr>
        <w:snapToGrid w:val="0"/>
        <w:spacing w:line="440" w:lineRule="exact"/>
        <w:ind w:firstLine="480"/>
        <w:rPr>
          <w:rFonts w:ascii="宋体" w:hAnsi="宋体"/>
        </w:rPr>
      </w:pPr>
      <w:r>
        <w:rPr>
          <w:rFonts w:ascii="宋体" w:hAnsi="宋体" w:hint="eastAsia"/>
        </w:rPr>
        <w:t>本人声明所呈交的学位论文是本人在导师指导下进行的研究工作及取得的研究成果。据我所知，除了文中特别加以标注和致谢的地方外，论文中不包含其他人已经发表或撰写过的研究成果，也不包含为获得</w:t>
      </w:r>
      <w:r>
        <w:rPr>
          <w:rFonts w:ascii="宋体" w:hAnsi="宋体" w:hint="eastAsia"/>
          <w:u w:val="single"/>
        </w:rPr>
        <w:t>南昌大学</w:t>
      </w:r>
      <w:r>
        <w:rPr>
          <w:rFonts w:ascii="宋体" w:hAnsi="宋体" w:hint="eastAsia"/>
        </w:rPr>
        <w:t>或其他教育机构的学位或证书而使用过的材料。与我一同工作的同志对本研究所做的任何贡献均已在论文中作了明确的说明并表示谢意。</w:t>
      </w:r>
    </w:p>
    <w:p w14:paraId="7DD28D59" w14:textId="77777777" w:rsidR="00D922D8" w:rsidRDefault="00D922D8">
      <w:pPr>
        <w:snapToGrid w:val="0"/>
        <w:ind w:firstLine="480"/>
        <w:jc w:val="center"/>
        <w:rPr>
          <w:rFonts w:ascii="宋体" w:hAnsi="宋体"/>
        </w:rPr>
      </w:pPr>
    </w:p>
    <w:p w14:paraId="11857CF5" w14:textId="77777777" w:rsidR="00D922D8" w:rsidRDefault="00D922D8" w:rsidP="008E3069">
      <w:pPr>
        <w:snapToGrid w:val="0"/>
        <w:ind w:firstLineChars="0" w:firstLine="0"/>
        <w:rPr>
          <w:rFonts w:ascii="宋体" w:hAnsi="宋体"/>
        </w:rPr>
      </w:pPr>
      <w:r>
        <w:rPr>
          <w:rFonts w:ascii="宋体" w:hAnsi="宋体" w:hint="eastAsia"/>
        </w:rPr>
        <w:t>学位论文作者签名（手写）：               签字日期：      年   月   日</w:t>
      </w:r>
    </w:p>
    <w:p w14:paraId="49176C97" w14:textId="77777777" w:rsidR="00D922D8" w:rsidRDefault="00D922D8" w:rsidP="0000168D">
      <w:pPr>
        <w:snapToGrid w:val="0"/>
        <w:ind w:firstLineChars="0" w:firstLine="0"/>
        <w:rPr>
          <w:rFonts w:ascii="仿宋_GB2312" w:eastAsia="仿宋_GB2312"/>
          <w:u w:val="single"/>
        </w:rPr>
      </w:pPr>
    </w:p>
    <w:p w14:paraId="22ADAF6E" w14:textId="77777777" w:rsidR="00D922D8" w:rsidRDefault="00D922D8" w:rsidP="003D2A08">
      <w:pPr>
        <w:snapToGrid w:val="0"/>
        <w:spacing w:afterLines="50" w:after="156"/>
        <w:ind w:firstLineChars="0" w:firstLine="0"/>
        <w:jc w:val="center"/>
        <w:rPr>
          <w:rFonts w:ascii="仿宋_GB2312" w:eastAsia="仿宋_GB2312"/>
          <w:sz w:val="28"/>
          <w:szCs w:val="28"/>
        </w:rPr>
      </w:pPr>
      <w:r>
        <w:rPr>
          <w:rFonts w:ascii="仿宋_GB2312" w:eastAsia="仿宋_GB2312" w:hint="eastAsia"/>
          <w:b/>
          <w:bCs/>
          <w:sz w:val="36"/>
        </w:rPr>
        <w:t>二、学位论文版权使用授权书</w:t>
      </w:r>
    </w:p>
    <w:p w14:paraId="7C2FC8E1" w14:textId="77777777" w:rsidR="00D922D8" w:rsidRDefault="00D922D8">
      <w:pPr>
        <w:snapToGrid w:val="0"/>
        <w:spacing w:line="440" w:lineRule="exact"/>
        <w:ind w:firstLine="480"/>
        <w:rPr>
          <w:rFonts w:ascii="宋体" w:hAnsi="宋体"/>
        </w:rPr>
      </w:pPr>
      <w:r>
        <w:rPr>
          <w:rFonts w:ascii="宋体" w:hAnsi="宋体" w:hint="eastAsia"/>
        </w:rPr>
        <w:t>本学位论文作者完全了解南昌大学有关保留、使用学位论文的规定，同意学校有权保留并向国家有关部门或机构送交论文的复印件和电子版，允许论文被查阅和借阅。本人授权南昌大学可以将学位论文的全部或部分内容编入有关数据库进行检索，可以采用影印、缩印或扫描等复制手段保存、汇编本学位论文。同时授权北京万方数据股份有限公司和中国学术期刊（光盘版）电子杂志社将本学位论文收录到《中国学位论文全文数据库》和《中国优秀博硕士学位论文全文数据库》中全文发表，并通过网络向社会公众提供信息服务，同意按“章程”规定享受相关权益。</w:t>
      </w:r>
    </w:p>
    <w:p w14:paraId="503A493D" w14:textId="77777777" w:rsidR="00D922D8" w:rsidRDefault="00D922D8" w:rsidP="008E3069">
      <w:pPr>
        <w:snapToGrid w:val="0"/>
        <w:spacing w:line="360" w:lineRule="exact"/>
        <w:ind w:firstLineChars="0" w:firstLine="0"/>
        <w:rPr>
          <w:rFonts w:ascii="宋体" w:hAnsi="宋体"/>
        </w:rPr>
      </w:pPr>
      <w:r>
        <w:rPr>
          <w:rFonts w:ascii="宋体" w:hAnsi="宋体" w:hint="eastAsia"/>
        </w:rPr>
        <w:t>学位论文作者签名（手写）：               导师签名（手写）：</w:t>
      </w:r>
    </w:p>
    <w:p w14:paraId="67187968" w14:textId="77777777" w:rsidR="00D922D8" w:rsidRDefault="00D922D8">
      <w:pPr>
        <w:snapToGrid w:val="0"/>
        <w:spacing w:line="360" w:lineRule="exact"/>
        <w:ind w:firstLineChars="230" w:firstLine="552"/>
        <w:rPr>
          <w:rFonts w:ascii="宋体" w:hAnsi="宋体"/>
        </w:rPr>
      </w:pPr>
    </w:p>
    <w:p w14:paraId="30F6793A" w14:textId="77777777" w:rsidR="00D922D8" w:rsidRDefault="00D922D8" w:rsidP="008E3069">
      <w:pPr>
        <w:snapToGrid w:val="0"/>
        <w:spacing w:line="360" w:lineRule="exact"/>
        <w:ind w:firstLineChars="0" w:firstLine="0"/>
        <w:rPr>
          <w:rFonts w:ascii="宋体" w:hAnsi="宋体"/>
        </w:rPr>
      </w:pPr>
      <w:r>
        <w:rPr>
          <w:rFonts w:ascii="宋体" w:hAnsi="宋体" w:hint="eastAsia"/>
        </w:rPr>
        <w:t>签字日期：     年    月    日          签字日期：     年    月    日</w:t>
      </w:r>
    </w:p>
    <w:p w14:paraId="7A9575DE" w14:textId="77777777" w:rsidR="00D922D8" w:rsidRDefault="00D922D8">
      <w:pPr>
        <w:snapToGrid w:val="0"/>
        <w:ind w:firstLine="480"/>
        <w:rPr>
          <w:rFonts w:ascii="仿宋_GB2312" w:eastAsia="仿宋_GB2312"/>
        </w:rPr>
      </w:pPr>
    </w:p>
    <w:tbl>
      <w:tblPr>
        <w:tblW w:w="0" w:type="auto"/>
        <w:jc w:val="center"/>
        <w:tblLayout w:type="fixed"/>
        <w:tblLook w:val="0000" w:firstRow="0" w:lastRow="0" w:firstColumn="0" w:lastColumn="0" w:noHBand="0" w:noVBand="0"/>
      </w:tblPr>
      <w:tblGrid>
        <w:gridCol w:w="1188"/>
        <w:gridCol w:w="1531"/>
        <w:gridCol w:w="708"/>
        <w:gridCol w:w="1800"/>
        <w:gridCol w:w="1356"/>
        <w:gridCol w:w="2203"/>
      </w:tblGrid>
      <w:tr w:rsidR="00D922D8" w14:paraId="261FC7FB" w14:textId="77777777">
        <w:trPr>
          <w:trHeight w:val="465"/>
          <w:jc w:val="center"/>
        </w:trPr>
        <w:tc>
          <w:tcPr>
            <w:tcW w:w="1188" w:type="dxa"/>
            <w:tcBorders>
              <w:top w:val="single" w:sz="4" w:space="0" w:color="auto"/>
              <w:left w:val="single" w:sz="4" w:space="0" w:color="auto"/>
              <w:bottom w:val="single" w:sz="4" w:space="0" w:color="auto"/>
              <w:right w:val="single" w:sz="4" w:space="0" w:color="auto"/>
            </w:tcBorders>
            <w:vAlign w:val="center"/>
          </w:tcPr>
          <w:p w14:paraId="52D7B0A5" w14:textId="77777777" w:rsidR="00D922D8" w:rsidRPr="008E3069" w:rsidRDefault="00D922D8" w:rsidP="008E3069">
            <w:pPr>
              <w:pStyle w:val="affb"/>
            </w:pPr>
            <w:r w:rsidRPr="008E3069">
              <w:rPr>
                <w:rFonts w:hint="eastAsia"/>
              </w:rPr>
              <w:t>论文题目</w:t>
            </w:r>
          </w:p>
        </w:tc>
        <w:tc>
          <w:tcPr>
            <w:tcW w:w="7598" w:type="dxa"/>
            <w:gridSpan w:val="5"/>
            <w:tcBorders>
              <w:top w:val="single" w:sz="4" w:space="0" w:color="auto"/>
              <w:left w:val="single" w:sz="4" w:space="0" w:color="auto"/>
              <w:bottom w:val="single" w:sz="4" w:space="0" w:color="auto"/>
              <w:right w:val="single" w:sz="4" w:space="0" w:color="auto"/>
            </w:tcBorders>
            <w:vAlign w:val="center"/>
          </w:tcPr>
          <w:p w14:paraId="37A09278" w14:textId="77777777" w:rsidR="00D922D8" w:rsidRPr="008E3069" w:rsidRDefault="00D922D8" w:rsidP="008E3069">
            <w:pPr>
              <w:pStyle w:val="affb"/>
            </w:pPr>
          </w:p>
        </w:tc>
      </w:tr>
      <w:tr w:rsidR="00D922D8" w14:paraId="08D65595" w14:textId="77777777">
        <w:trPr>
          <w:trHeight w:val="465"/>
          <w:jc w:val="center"/>
        </w:trPr>
        <w:tc>
          <w:tcPr>
            <w:tcW w:w="1188" w:type="dxa"/>
            <w:tcBorders>
              <w:top w:val="single" w:sz="4" w:space="0" w:color="auto"/>
              <w:left w:val="single" w:sz="4" w:space="0" w:color="auto"/>
              <w:bottom w:val="single" w:sz="4" w:space="0" w:color="auto"/>
              <w:right w:val="single" w:sz="4" w:space="0" w:color="auto"/>
            </w:tcBorders>
            <w:vAlign w:val="center"/>
          </w:tcPr>
          <w:p w14:paraId="2C47BF7A" w14:textId="77777777" w:rsidR="00D922D8" w:rsidRPr="008E3069" w:rsidRDefault="00D922D8" w:rsidP="008E3069">
            <w:pPr>
              <w:pStyle w:val="affb"/>
            </w:pPr>
            <w:r w:rsidRPr="008E3069">
              <w:rPr>
                <w:rFonts w:hint="eastAsia"/>
              </w:rPr>
              <w:t>姓</w:t>
            </w:r>
            <w:r w:rsidRPr="008E3069">
              <w:rPr>
                <w:rFonts w:hint="eastAsia"/>
              </w:rPr>
              <w:t xml:space="preserve">    </w:t>
            </w:r>
            <w:r w:rsidRPr="008E3069">
              <w:rPr>
                <w:rFonts w:hint="eastAsia"/>
              </w:rPr>
              <w:t>名</w:t>
            </w:r>
          </w:p>
        </w:tc>
        <w:tc>
          <w:tcPr>
            <w:tcW w:w="1531" w:type="dxa"/>
            <w:tcBorders>
              <w:top w:val="single" w:sz="4" w:space="0" w:color="auto"/>
              <w:left w:val="single" w:sz="4" w:space="0" w:color="auto"/>
              <w:bottom w:val="single" w:sz="4" w:space="0" w:color="auto"/>
              <w:right w:val="single" w:sz="4" w:space="0" w:color="auto"/>
            </w:tcBorders>
            <w:vAlign w:val="center"/>
          </w:tcPr>
          <w:p w14:paraId="5789763F" w14:textId="77777777" w:rsidR="00D922D8" w:rsidRPr="008E3069" w:rsidRDefault="00D922D8" w:rsidP="008E3069">
            <w:pPr>
              <w:pStyle w:val="affb"/>
            </w:pPr>
          </w:p>
        </w:tc>
        <w:tc>
          <w:tcPr>
            <w:tcW w:w="708" w:type="dxa"/>
            <w:tcBorders>
              <w:top w:val="single" w:sz="4" w:space="0" w:color="auto"/>
              <w:left w:val="single" w:sz="4" w:space="0" w:color="auto"/>
              <w:bottom w:val="single" w:sz="4" w:space="0" w:color="auto"/>
              <w:right w:val="single" w:sz="4" w:space="0" w:color="auto"/>
            </w:tcBorders>
            <w:vAlign w:val="center"/>
          </w:tcPr>
          <w:p w14:paraId="4F8A414D" w14:textId="77777777" w:rsidR="00D922D8" w:rsidRPr="008E3069" w:rsidRDefault="00D922D8" w:rsidP="008E3069">
            <w:pPr>
              <w:pStyle w:val="affb"/>
            </w:pPr>
            <w:r w:rsidRPr="008E3069">
              <w:rPr>
                <w:rFonts w:hint="eastAsia"/>
              </w:rPr>
              <w:t>学号</w:t>
            </w:r>
          </w:p>
        </w:tc>
        <w:tc>
          <w:tcPr>
            <w:tcW w:w="1800" w:type="dxa"/>
            <w:tcBorders>
              <w:top w:val="single" w:sz="4" w:space="0" w:color="auto"/>
              <w:left w:val="single" w:sz="4" w:space="0" w:color="auto"/>
              <w:bottom w:val="single" w:sz="4" w:space="0" w:color="auto"/>
              <w:right w:val="single" w:sz="4" w:space="0" w:color="auto"/>
            </w:tcBorders>
            <w:vAlign w:val="center"/>
          </w:tcPr>
          <w:p w14:paraId="05F80ED4" w14:textId="77777777" w:rsidR="00D922D8" w:rsidRPr="008E3069" w:rsidRDefault="00D922D8" w:rsidP="008E3069">
            <w:pPr>
              <w:pStyle w:val="affb"/>
            </w:pPr>
          </w:p>
        </w:tc>
        <w:tc>
          <w:tcPr>
            <w:tcW w:w="1356" w:type="dxa"/>
            <w:tcBorders>
              <w:top w:val="single" w:sz="4" w:space="0" w:color="auto"/>
              <w:left w:val="single" w:sz="4" w:space="0" w:color="auto"/>
              <w:bottom w:val="single" w:sz="4" w:space="0" w:color="auto"/>
              <w:right w:val="single" w:sz="4" w:space="0" w:color="auto"/>
            </w:tcBorders>
            <w:vAlign w:val="center"/>
          </w:tcPr>
          <w:p w14:paraId="185D850E" w14:textId="77777777" w:rsidR="00D922D8" w:rsidRPr="008E3069" w:rsidRDefault="00D922D8" w:rsidP="008E3069">
            <w:pPr>
              <w:pStyle w:val="affb"/>
            </w:pPr>
            <w:r w:rsidRPr="008E3069">
              <w:rPr>
                <w:rFonts w:hint="eastAsia"/>
              </w:rPr>
              <w:t>论文级别</w:t>
            </w:r>
          </w:p>
        </w:tc>
        <w:tc>
          <w:tcPr>
            <w:tcW w:w="2203" w:type="dxa"/>
            <w:tcBorders>
              <w:top w:val="single" w:sz="4" w:space="0" w:color="auto"/>
              <w:left w:val="single" w:sz="4" w:space="0" w:color="auto"/>
              <w:bottom w:val="single" w:sz="4" w:space="0" w:color="auto"/>
              <w:right w:val="single" w:sz="4" w:space="0" w:color="auto"/>
            </w:tcBorders>
            <w:vAlign w:val="center"/>
          </w:tcPr>
          <w:p w14:paraId="56C619BD" w14:textId="77777777" w:rsidR="00D922D8" w:rsidRPr="008E3069" w:rsidRDefault="00D922D8" w:rsidP="008E3069">
            <w:pPr>
              <w:pStyle w:val="affb"/>
            </w:pPr>
            <w:r w:rsidRPr="008E3069">
              <w:rPr>
                <w:rFonts w:hint="eastAsia"/>
              </w:rPr>
              <w:t>博士□</w:t>
            </w:r>
            <w:r w:rsidRPr="008E3069">
              <w:rPr>
                <w:rFonts w:hint="eastAsia"/>
              </w:rPr>
              <w:t xml:space="preserve">  </w:t>
            </w:r>
            <w:r w:rsidRPr="008E3069">
              <w:rPr>
                <w:rFonts w:hint="eastAsia"/>
              </w:rPr>
              <w:t>硕士□</w:t>
            </w:r>
          </w:p>
        </w:tc>
      </w:tr>
      <w:tr w:rsidR="00D922D8" w14:paraId="33DEA36F" w14:textId="77777777">
        <w:trPr>
          <w:trHeight w:val="465"/>
          <w:jc w:val="center"/>
        </w:trPr>
        <w:tc>
          <w:tcPr>
            <w:tcW w:w="1188" w:type="dxa"/>
            <w:tcBorders>
              <w:top w:val="single" w:sz="4" w:space="0" w:color="auto"/>
              <w:left w:val="single" w:sz="4" w:space="0" w:color="auto"/>
              <w:bottom w:val="single" w:sz="4" w:space="0" w:color="auto"/>
              <w:right w:val="single" w:sz="4" w:space="0" w:color="auto"/>
            </w:tcBorders>
            <w:vAlign w:val="center"/>
          </w:tcPr>
          <w:p w14:paraId="219DFA84" w14:textId="77777777" w:rsidR="00D922D8" w:rsidRPr="008E3069" w:rsidRDefault="00D922D8" w:rsidP="008E3069">
            <w:pPr>
              <w:pStyle w:val="affb"/>
            </w:pPr>
            <w:r w:rsidRPr="008E3069">
              <w:rPr>
                <w:rFonts w:hint="eastAsia"/>
              </w:rPr>
              <w:t>院</w:t>
            </w:r>
            <w:r w:rsidRPr="008E3069">
              <w:rPr>
                <w:rFonts w:hint="eastAsia"/>
              </w:rPr>
              <w:t>/</w:t>
            </w:r>
            <w:r w:rsidRPr="008E3069">
              <w:rPr>
                <w:rFonts w:hint="eastAsia"/>
              </w:rPr>
              <w:t>系</w:t>
            </w:r>
            <w:r w:rsidRPr="008E3069">
              <w:rPr>
                <w:rFonts w:hint="eastAsia"/>
              </w:rPr>
              <w:t>/</w:t>
            </w:r>
            <w:r w:rsidRPr="008E3069">
              <w:rPr>
                <w:rFonts w:hint="eastAsia"/>
              </w:rPr>
              <w:t>所</w:t>
            </w:r>
          </w:p>
        </w:tc>
        <w:tc>
          <w:tcPr>
            <w:tcW w:w="2239" w:type="dxa"/>
            <w:gridSpan w:val="2"/>
            <w:tcBorders>
              <w:top w:val="single" w:sz="4" w:space="0" w:color="auto"/>
              <w:left w:val="single" w:sz="4" w:space="0" w:color="auto"/>
              <w:bottom w:val="single" w:sz="4" w:space="0" w:color="auto"/>
              <w:right w:val="single" w:sz="4" w:space="0" w:color="auto"/>
            </w:tcBorders>
            <w:vAlign w:val="center"/>
          </w:tcPr>
          <w:p w14:paraId="44A05512" w14:textId="77777777" w:rsidR="00D922D8" w:rsidRPr="008E3069" w:rsidRDefault="00D922D8" w:rsidP="008E3069">
            <w:pPr>
              <w:pStyle w:val="affb"/>
            </w:pPr>
          </w:p>
        </w:tc>
        <w:tc>
          <w:tcPr>
            <w:tcW w:w="1800" w:type="dxa"/>
            <w:tcBorders>
              <w:top w:val="single" w:sz="4" w:space="0" w:color="auto"/>
              <w:left w:val="single" w:sz="4" w:space="0" w:color="auto"/>
              <w:bottom w:val="single" w:sz="4" w:space="0" w:color="auto"/>
              <w:right w:val="single" w:sz="4" w:space="0" w:color="auto"/>
            </w:tcBorders>
            <w:vAlign w:val="center"/>
          </w:tcPr>
          <w:p w14:paraId="55EC7971" w14:textId="77777777" w:rsidR="00D922D8" w:rsidRPr="008E3069" w:rsidRDefault="00D922D8" w:rsidP="008E3069">
            <w:pPr>
              <w:pStyle w:val="affb"/>
            </w:pPr>
            <w:r w:rsidRPr="008E3069">
              <w:rPr>
                <w:rFonts w:hint="eastAsia"/>
              </w:rPr>
              <w:t>专业</w:t>
            </w:r>
          </w:p>
        </w:tc>
        <w:tc>
          <w:tcPr>
            <w:tcW w:w="3559" w:type="dxa"/>
            <w:gridSpan w:val="2"/>
            <w:tcBorders>
              <w:top w:val="single" w:sz="4" w:space="0" w:color="auto"/>
              <w:left w:val="single" w:sz="4" w:space="0" w:color="auto"/>
              <w:bottom w:val="single" w:sz="4" w:space="0" w:color="auto"/>
              <w:right w:val="single" w:sz="4" w:space="0" w:color="auto"/>
            </w:tcBorders>
            <w:vAlign w:val="center"/>
          </w:tcPr>
          <w:p w14:paraId="6BFBBF16" w14:textId="77777777" w:rsidR="00D922D8" w:rsidRPr="008E3069" w:rsidRDefault="00D922D8" w:rsidP="008E3069">
            <w:pPr>
              <w:pStyle w:val="affb"/>
            </w:pPr>
          </w:p>
        </w:tc>
      </w:tr>
      <w:tr w:rsidR="00D922D8" w14:paraId="675B5BAC" w14:textId="77777777">
        <w:trPr>
          <w:trHeight w:val="465"/>
          <w:jc w:val="center"/>
        </w:trPr>
        <w:tc>
          <w:tcPr>
            <w:tcW w:w="1188" w:type="dxa"/>
            <w:tcBorders>
              <w:top w:val="single" w:sz="4" w:space="0" w:color="auto"/>
              <w:left w:val="single" w:sz="4" w:space="0" w:color="auto"/>
              <w:bottom w:val="single" w:sz="4" w:space="0" w:color="auto"/>
              <w:right w:val="single" w:sz="4" w:space="0" w:color="auto"/>
            </w:tcBorders>
            <w:vAlign w:val="center"/>
          </w:tcPr>
          <w:p w14:paraId="7F309749" w14:textId="77777777" w:rsidR="00D922D8" w:rsidRPr="008E3069" w:rsidRDefault="00D922D8" w:rsidP="008E3069">
            <w:pPr>
              <w:pStyle w:val="affb"/>
            </w:pPr>
            <w:proofErr w:type="spellStart"/>
            <w:r w:rsidRPr="008E3069">
              <w:rPr>
                <w:rFonts w:hint="eastAsia"/>
              </w:rPr>
              <w:t>E_mail</w:t>
            </w:r>
            <w:proofErr w:type="spellEnd"/>
          </w:p>
        </w:tc>
        <w:tc>
          <w:tcPr>
            <w:tcW w:w="7598" w:type="dxa"/>
            <w:gridSpan w:val="5"/>
            <w:tcBorders>
              <w:top w:val="single" w:sz="4" w:space="0" w:color="auto"/>
              <w:left w:val="single" w:sz="4" w:space="0" w:color="auto"/>
              <w:bottom w:val="single" w:sz="4" w:space="0" w:color="auto"/>
              <w:right w:val="single" w:sz="4" w:space="0" w:color="auto"/>
            </w:tcBorders>
            <w:vAlign w:val="center"/>
          </w:tcPr>
          <w:p w14:paraId="0628D40B" w14:textId="77777777" w:rsidR="00D922D8" w:rsidRPr="008E3069" w:rsidRDefault="00D922D8" w:rsidP="008E3069">
            <w:pPr>
              <w:pStyle w:val="affb"/>
            </w:pPr>
          </w:p>
        </w:tc>
      </w:tr>
      <w:tr w:rsidR="00D922D8" w14:paraId="34405881" w14:textId="77777777">
        <w:trPr>
          <w:trHeight w:val="465"/>
          <w:jc w:val="center"/>
        </w:trPr>
        <w:tc>
          <w:tcPr>
            <w:tcW w:w="8786" w:type="dxa"/>
            <w:gridSpan w:val="6"/>
            <w:tcBorders>
              <w:top w:val="single" w:sz="4" w:space="0" w:color="auto"/>
              <w:left w:val="single" w:sz="4" w:space="0" w:color="auto"/>
              <w:bottom w:val="single" w:sz="4" w:space="0" w:color="auto"/>
              <w:right w:val="single" w:sz="4" w:space="0" w:color="auto"/>
            </w:tcBorders>
            <w:vAlign w:val="center"/>
          </w:tcPr>
          <w:p w14:paraId="36D8BFBC" w14:textId="77777777" w:rsidR="00D922D8" w:rsidRPr="008E3069" w:rsidRDefault="00D922D8" w:rsidP="008E3069">
            <w:pPr>
              <w:pStyle w:val="affb"/>
            </w:pPr>
            <w:r w:rsidRPr="008E3069">
              <w:rPr>
                <w:rFonts w:hint="eastAsia"/>
              </w:rPr>
              <w:t>备注：</w:t>
            </w:r>
          </w:p>
        </w:tc>
      </w:tr>
    </w:tbl>
    <w:p w14:paraId="23901219" w14:textId="77777777" w:rsidR="00D922D8" w:rsidRDefault="00D922D8" w:rsidP="003D2A08">
      <w:pPr>
        <w:ind w:firstLineChars="0" w:firstLine="0"/>
        <w:rPr>
          <w:rFonts w:ascii="宋体" w:hAnsi="宋体"/>
        </w:rPr>
        <w:sectPr w:rsidR="00D922D8">
          <w:headerReference w:type="default" r:id="rId14"/>
          <w:footerReference w:type="default" r:id="rId15"/>
          <w:pgSz w:w="11906" w:h="16838"/>
          <w:pgMar w:top="2155" w:right="1814" w:bottom="2155" w:left="1814" w:header="1701" w:footer="1701" w:gutter="0"/>
          <w:pgNumType w:fmt="upperRoman" w:start="1"/>
          <w:cols w:space="720"/>
          <w:docGrid w:type="lines" w:linePitch="312"/>
        </w:sectPr>
      </w:pPr>
      <w:r>
        <w:rPr>
          <w:rFonts w:ascii="宋体" w:hAnsi="宋体" w:hint="eastAsia"/>
        </w:rPr>
        <w:t>□公开  □保密（向校学位办申请获批准为“保密”，</w:t>
      </w:r>
      <w:r>
        <w:rPr>
          <w:rFonts w:ascii="宋体" w:hAnsi="宋体" w:hint="eastAsia"/>
          <w:u w:val="single"/>
        </w:rPr>
        <w:t xml:space="preserve">      </w:t>
      </w:r>
      <w:r>
        <w:rPr>
          <w:rFonts w:ascii="宋体" w:hAnsi="宋体" w:hint="eastAsia"/>
        </w:rPr>
        <w:t>年</w:t>
      </w:r>
      <w:r>
        <w:rPr>
          <w:rFonts w:ascii="宋体" w:hAnsi="宋体" w:hint="eastAsia"/>
          <w:u w:val="single"/>
        </w:rPr>
        <w:t xml:space="preserve">   </w:t>
      </w:r>
      <w:r>
        <w:rPr>
          <w:rFonts w:ascii="宋体" w:hAnsi="宋体" w:hint="eastAsia"/>
        </w:rPr>
        <w:t>月后公开）</w:t>
      </w:r>
    </w:p>
    <w:p w14:paraId="69131CA0" w14:textId="77777777" w:rsidR="00D922D8" w:rsidRPr="003401F3" w:rsidRDefault="00D922D8" w:rsidP="004710E5">
      <w:pPr>
        <w:pStyle w:val="aff9"/>
      </w:pPr>
      <w:r w:rsidRPr="003401F3">
        <w:lastRenderedPageBreak/>
        <w:t>摘</w:t>
      </w:r>
      <w:r w:rsidRPr="003401F3">
        <w:t xml:space="preserve">  </w:t>
      </w:r>
      <w:r w:rsidRPr="003401F3">
        <w:t>要</w:t>
      </w:r>
    </w:p>
    <w:p w14:paraId="1D3E1446" w14:textId="6D6A568C" w:rsidR="00527ADA" w:rsidRPr="00527ADA" w:rsidRDefault="00D73225" w:rsidP="008905BD">
      <w:pPr>
        <w:ind w:firstLine="480"/>
      </w:pPr>
      <w:r>
        <w:rPr>
          <w:rFonts w:hint="eastAsia"/>
        </w:rPr>
        <w:t>在</w:t>
      </w:r>
      <w:r w:rsidR="00DF64DF">
        <w:rPr>
          <w:rFonts w:hint="eastAsia"/>
        </w:rPr>
        <w:t>进行</w:t>
      </w:r>
      <w:r>
        <w:rPr>
          <w:rFonts w:hint="eastAsia"/>
        </w:rPr>
        <w:t>程序调试</w:t>
      </w:r>
      <w:r w:rsidR="00527ADA" w:rsidRPr="00527ADA">
        <w:rPr>
          <w:rFonts w:hint="eastAsia"/>
        </w:rPr>
        <w:t>、分布式系统</w:t>
      </w:r>
      <w:r w:rsidR="008B0E0D">
        <w:rPr>
          <w:rFonts w:hint="eastAsia"/>
        </w:rPr>
        <w:t>构建</w:t>
      </w:r>
      <w:r w:rsidR="00E80220">
        <w:rPr>
          <w:rFonts w:hint="eastAsia"/>
        </w:rPr>
        <w:t>及机器学习模型训练</w:t>
      </w:r>
      <w:r w:rsidR="00527ADA" w:rsidRPr="00527ADA">
        <w:rPr>
          <w:rFonts w:hint="eastAsia"/>
        </w:rPr>
        <w:t>等应用场景</w:t>
      </w:r>
      <w:r w:rsidR="004F44F9">
        <w:rPr>
          <w:rFonts w:hint="eastAsia"/>
        </w:rPr>
        <w:t>中</w:t>
      </w:r>
      <w:r w:rsidR="00080234">
        <w:rPr>
          <w:rFonts w:hint="eastAsia"/>
        </w:rPr>
        <w:t>，</w:t>
      </w:r>
      <w:r w:rsidR="00527ADA" w:rsidRPr="00527ADA">
        <w:rPr>
          <w:rFonts w:hint="eastAsia"/>
        </w:rPr>
        <w:t>往往需要</w:t>
      </w:r>
      <w:r w:rsidR="002B0AA6">
        <w:rPr>
          <w:rFonts w:hint="eastAsia"/>
        </w:rPr>
        <w:t>确保</w:t>
      </w:r>
      <w:r w:rsidR="00730C29">
        <w:rPr>
          <w:rFonts w:hint="eastAsia"/>
        </w:rPr>
        <w:t>程序</w:t>
      </w:r>
      <w:r w:rsidR="00FF2220">
        <w:rPr>
          <w:rFonts w:hint="eastAsia"/>
        </w:rPr>
        <w:t>在不同机器间</w:t>
      </w:r>
      <w:r w:rsidR="00730C29">
        <w:rPr>
          <w:rFonts w:hint="eastAsia"/>
        </w:rPr>
        <w:t>反复执行</w:t>
      </w:r>
      <w:r w:rsidR="007602C8">
        <w:rPr>
          <w:rFonts w:hint="eastAsia"/>
        </w:rPr>
        <w:t>能够</w:t>
      </w:r>
      <w:r w:rsidR="00730C29">
        <w:rPr>
          <w:rFonts w:hint="eastAsia"/>
        </w:rPr>
        <w:t>得到</w:t>
      </w:r>
      <w:r w:rsidR="001C2E91">
        <w:rPr>
          <w:rFonts w:hint="eastAsia"/>
        </w:rPr>
        <w:t>可重现</w:t>
      </w:r>
      <w:r w:rsidR="00730C29">
        <w:rPr>
          <w:rFonts w:hint="eastAsia"/>
        </w:rPr>
        <w:t>的结果</w:t>
      </w:r>
      <w:r w:rsidR="007602C8">
        <w:rPr>
          <w:rFonts w:hint="eastAsia"/>
        </w:rPr>
        <w:t>。</w:t>
      </w:r>
      <w:r w:rsidR="00527ADA" w:rsidRPr="00527ADA">
        <w:rPr>
          <w:rFonts w:hint="eastAsia"/>
        </w:rPr>
        <w:t>现有</w:t>
      </w:r>
      <w:r w:rsidR="008F4098">
        <w:rPr>
          <w:rFonts w:hint="eastAsia"/>
        </w:rPr>
        <w:t>的确定性重放工作</w:t>
      </w:r>
      <w:r w:rsidR="00062BA5">
        <w:rPr>
          <w:rFonts w:hint="eastAsia"/>
        </w:rPr>
        <w:t>难以同时满足确定性和可移植性的要求</w:t>
      </w:r>
      <w:r w:rsidR="00527ADA" w:rsidRPr="00527ADA">
        <w:rPr>
          <w:rFonts w:hint="eastAsia"/>
        </w:rPr>
        <w:t>：一是</w:t>
      </w:r>
      <w:r w:rsidR="00D32314">
        <w:rPr>
          <w:rFonts w:hint="eastAsia"/>
        </w:rPr>
        <w:t>保证</w:t>
      </w:r>
      <w:r w:rsidR="003875C0">
        <w:rPr>
          <w:rFonts w:hint="eastAsia"/>
        </w:rPr>
        <w:t>输出的</w:t>
      </w:r>
      <w:r w:rsidR="00D32314">
        <w:rPr>
          <w:rFonts w:hint="eastAsia"/>
        </w:rPr>
        <w:t>确定性</w:t>
      </w:r>
      <w:r w:rsidR="00CC7587">
        <w:rPr>
          <w:rFonts w:hint="eastAsia"/>
        </w:rPr>
        <w:t>需要对程序进行的额外</w:t>
      </w:r>
      <w:r w:rsidR="00174656">
        <w:rPr>
          <w:rFonts w:hint="eastAsia"/>
        </w:rPr>
        <w:t>修改</w:t>
      </w:r>
      <w:r w:rsidR="00CC7587">
        <w:rPr>
          <w:rFonts w:hint="eastAsia"/>
        </w:rPr>
        <w:t>来</w:t>
      </w:r>
      <w:r w:rsidR="00B5286C">
        <w:rPr>
          <w:rFonts w:hint="eastAsia"/>
        </w:rPr>
        <w:t>维护</w:t>
      </w:r>
      <w:r w:rsidR="00CC7587">
        <w:rPr>
          <w:rFonts w:hint="eastAsia"/>
        </w:rPr>
        <w:t>系统时间或标识符的唯一性</w:t>
      </w:r>
      <w:r w:rsidR="00527ADA" w:rsidRPr="00527ADA">
        <w:rPr>
          <w:rFonts w:hint="eastAsia"/>
        </w:rPr>
        <w:t>；二是</w:t>
      </w:r>
      <w:r w:rsidR="005C0A12">
        <w:rPr>
          <w:rFonts w:hint="eastAsia"/>
        </w:rPr>
        <w:t>可移植性差</w:t>
      </w:r>
      <w:r w:rsidR="00BA6F38">
        <w:rPr>
          <w:rFonts w:hint="eastAsia"/>
        </w:rPr>
        <w:t>，难以跨机器执行</w:t>
      </w:r>
      <w:r w:rsidR="00527ADA" w:rsidRPr="00527ADA">
        <w:rPr>
          <w:rFonts w:hint="eastAsia"/>
        </w:rPr>
        <w:t>。针对上述问题，本文</w:t>
      </w:r>
      <w:r w:rsidR="00572A27">
        <w:rPr>
          <w:rFonts w:hint="eastAsia"/>
        </w:rPr>
        <w:t>对</w:t>
      </w:r>
      <w:r w:rsidR="001416BB">
        <w:rPr>
          <w:rFonts w:hint="eastAsia"/>
        </w:rPr>
        <w:t>基于</w:t>
      </w:r>
      <w:r w:rsidR="006B41CC">
        <w:rPr>
          <w:rFonts w:hint="eastAsia"/>
        </w:rPr>
        <w:t>RISC-V</w:t>
      </w:r>
      <w:r w:rsidR="00572A27">
        <w:rPr>
          <w:rFonts w:hint="eastAsia"/>
        </w:rPr>
        <w:t>架构</w:t>
      </w:r>
      <w:r w:rsidR="00527ADA" w:rsidRPr="00527ADA">
        <w:rPr>
          <w:rFonts w:hint="eastAsia"/>
        </w:rPr>
        <w:t>的容器化可重现方法展开研究，主要工作如下：</w:t>
      </w:r>
    </w:p>
    <w:p w14:paraId="62B6A3D1" w14:textId="2D647A8C" w:rsidR="00D27AB5" w:rsidRDefault="00527ADA" w:rsidP="008905BD">
      <w:pPr>
        <w:ind w:firstLine="480"/>
      </w:pPr>
      <w:r w:rsidRPr="00527ADA">
        <w:rPr>
          <w:rFonts w:hint="eastAsia"/>
        </w:rPr>
        <w:t>第一，</w:t>
      </w:r>
      <w:r w:rsidR="00D27AB5">
        <w:rPr>
          <w:rFonts w:hint="eastAsia"/>
        </w:rPr>
        <w:t>本文对</w:t>
      </w:r>
      <w:r w:rsidR="008642AF">
        <w:rPr>
          <w:rFonts w:hint="eastAsia"/>
        </w:rPr>
        <w:t>L</w:t>
      </w:r>
      <w:r w:rsidR="008642AF">
        <w:t>inux</w:t>
      </w:r>
      <w:r w:rsidR="008642AF">
        <w:rPr>
          <w:rFonts w:hint="eastAsia"/>
        </w:rPr>
        <w:t>系统下的</w:t>
      </w:r>
      <w:r w:rsidR="00EC470D">
        <w:rPr>
          <w:rFonts w:hint="eastAsia"/>
        </w:rPr>
        <w:t>不确定性</w:t>
      </w:r>
      <w:r w:rsidR="00411511">
        <w:rPr>
          <w:rFonts w:hint="eastAsia"/>
        </w:rPr>
        <w:t>进行研究</w:t>
      </w:r>
      <w:r w:rsidR="00D5248E">
        <w:rPr>
          <w:rFonts w:hint="eastAsia"/>
        </w:rPr>
        <w:t>，确定</w:t>
      </w:r>
      <w:r w:rsidR="00EC470D">
        <w:rPr>
          <w:rFonts w:hint="eastAsia"/>
        </w:rPr>
        <w:t>不确定性</w:t>
      </w:r>
      <w:r w:rsidR="00D5248E">
        <w:rPr>
          <w:rFonts w:hint="eastAsia"/>
        </w:rPr>
        <w:t>来源</w:t>
      </w:r>
      <w:r w:rsidR="001839E8">
        <w:rPr>
          <w:rFonts w:hint="eastAsia"/>
        </w:rPr>
        <w:t>，</w:t>
      </w:r>
      <w:r w:rsidR="001839E8" w:rsidRPr="001839E8">
        <w:rPr>
          <w:rFonts w:hint="eastAsia"/>
        </w:rPr>
        <w:t>并就</w:t>
      </w:r>
      <w:r w:rsidR="00FA04AF">
        <w:rPr>
          <w:rFonts w:hint="eastAsia"/>
        </w:rPr>
        <w:t>确定性重放</w:t>
      </w:r>
      <w:r w:rsidR="001839E8" w:rsidRPr="001839E8">
        <w:rPr>
          <w:rFonts w:hint="eastAsia"/>
        </w:rPr>
        <w:t>问题的国内外研究现状展开调查与分析。</w:t>
      </w:r>
    </w:p>
    <w:p w14:paraId="1A4EF92E" w14:textId="7D27791C" w:rsidR="00527ADA" w:rsidRPr="00527ADA" w:rsidRDefault="00003808" w:rsidP="008905BD">
      <w:pPr>
        <w:ind w:firstLine="480"/>
      </w:pPr>
      <w:r>
        <w:rPr>
          <w:rFonts w:hint="eastAsia"/>
        </w:rPr>
        <w:t>第二，</w:t>
      </w:r>
      <w:r w:rsidR="00B276F6">
        <w:rPr>
          <w:rFonts w:hint="eastAsia"/>
        </w:rPr>
        <w:t>基于上述问题与内容，</w:t>
      </w:r>
      <w:r w:rsidR="00095FA2">
        <w:rPr>
          <w:rFonts w:hint="eastAsia"/>
        </w:rPr>
        <w:t>本文</w:t>
      </w:r>
      <w:r w:rsidR="00D77EE4">
        <w:rPr>
          <w:rFonts w:hint="eastAsia"/>
        </w:rPr>
        <w:t>在</w:t>
      </w:r>
      <w:r w:rsidR="006F4E45">
        <w:rPr>
          <w:rFonts w:hint="eastAsia"/>
        </w:rPr>
        <w:t>x</w:t>
      </w:r>
      <w:r w:rsidR="006F4E45">
        <w:t>86</w:t>
      </w:r>
      <w:r w:rsidR="00877512">
        <w:rPr>
          <w:rFonts w:hint="eastAsia"/>
        </w:rPr>
        <w:t>架构下</w:t>
      </w:r>
      <w:r w:rsidR="0072384B">
        <w:rPr>
          <w:rFonts w:hint="eastAsia"/>
        </w:rPr>
        <w:t>实现一种</w:t>
      </w:r>
      <w:r w:rsidR="00B455F0">
        <w:rPr>
          <w:rFonts w:hint="eastAsia"/>
        </w:rPr>
        <w:t>容器化可重现方法</w:t>
      </w:r>
      <w:r w:rsidR="00095FA2">
        <w:rPr>
          <w:rFonts w:hint="eastAsia"/>
        </w:rPr>
        <w:t>，</w:t>
      </w:r>
      <w:r w:rsidR="00995D10">
        <w:rPr>
          <w:rFonts w:hint="eastAsia"/>
        </w:rPr>
        <w:t>建立可重现容器抽象</w:t>
      </w:r>
      <w:r w:rsidR="0020012B">
        <w:rPr>
          <w:rFonts w:hint="eastAsia"/>
        </w:rPr>
        <w:t>，保证容器内程序强制以可重现的方式运行，且无需对源程序进行修改</w:t>
      </w:r>
      <w:r w:rsidR="007D47EB">
        <w:rPr>
          <w:rFonts w:hint="eastAsia"/>
        </w:rPr>
        <w:t>，</w:t>
      </w:r>
      <w:r w:rsidR="00095FA2">
        <w:rPr>
          <w:rFonts w:hint="eastAsia"/>
        </w:rPr>
        <w:t>并向</w:t>
      </w:r>
      <w:r w:rsidR="00AA0578">
        <w:rPr>
          <w:rFonts w:hint="eastAsia"/>
        </w:rPr>
        <w:t>R</w:t>
      </w:r>
      <w:r w:rsidR="00AA0578">
        <w:t>ISC-V</w:t>
      </w:r>
      <w:r w:rsidR="00AA0578">
        <w:rPr>
          <w:rFonts w:hint="eastAsia"/>
        </w:rPr>
        <w:t>平台进行移植优化</w:t>
      </w:r>
      <w:r w:rsidR="00DA706B">
        <w:rPr>
          <w:rFonts w:hint="eastAsia"/>
        </w:rPr>
        <w:t>。</w:t>
      </w:r>
      <w:r w:rsidR="00095B2A">
        <w:rPr>
          <w:rFonts w:hint="eastAsia"/>
        </w:rPr>
        <w:t>该方法</w:t>
      </w:r>
      <w:r w:rsidR="00877512">
        <w:rPr>
          <w:rFonts w:hint="eastAsia"/>
        </w:rPr>
        <w:t>通过</w:t>
      </w:r>
      <w:r w:rsidR="006A168E">
        <w:rPr>
          <w:rFonts w:hint="eastAsia"/>
        </w:rPr>
        <w:t>命名空间等隔离用户进程</w:t>
      </w:r>
      <w:r w:rsidR="00E23C23">
        <w:rPr>
          <w:rFonts w:hint="eastAsia"/>
        </w:rPr>
        <w:t>，利用</w:t>
      </w:r>
      <w:proofErr w:type="spellStart"/>
      <w:r w:rsidR="00746438">
        <w:rPr>
          <w:rFonts w:hint="eastAsia"/>
        </w:rPr>
        <w:t>p</w:t>
      </w:r>
      <w:r w:rsidR="00746438">
        <w:t>trace</w:t>
      </w:r>
      <w:proofErr w:type="spellEnd"/>
      <w:r w:rsidR="00CF16BC">
        <w:rPr>
          <w:rFonts w:hint="eastAsia"/>
        </w:rPr>
        <w:t>对</w:t>
      </w:r>
      <w:r w:rsidR="00E811AD">
        <w:rPr>
          <w:rFonts w:hint="eastAsia"/>
        </w:rPr>
        <w:t>标识符、</w:t>
      </w:r>
      <w:r w:rsidR="00527ADA" w:rsidRPr="00527ADA">
        <w:rPr>
          <w:rFonts w:hint="eastAsia"/>
        </w:rPr>
        <w:t>系统调用</w:t>
      </w:r>
      <w:r w:rsidR="006832B4">
        <w:rPr>
          <w:rFonts w:hint="eastAsia"/>
        </w:rPr>
        <w:t>、信号</w:t>
      </w:r>
      <w:r w:rsidR="00E811AD">
        <w:rPr>
          <w:rFonts w:hint="eastAsia"/>
        </w:rPr>
        <w:t>等中的非确定</w:t>
      </w:r>
      <w:r w:rsidR="006832B4">
        <w:rPr>
          <w:rFonts w:hint="eastAsia"/>
        </w:rPr>
        <w:t>因素</w:t>
      </w:r>
      <w:r w:rsidR="00527ADA" w:rsidRPr="00527ADA">
        <w:rPr>
          <w:rFonts w:hint="eastAsia"/>
        </w:rPr>
        <w:t>进行追踪、拦截，</w:t>
      </w:r>
      <w:r w:rsidR="000F4080">
        <w:rPr>
          <w:rFonts w:hint="eastAsia"/>
        </w:rPr>
        <w:t>实现可重现的</w:t>
      </w:r>
      <w:r w:rsidR="00527ADA" w:rsidRPr="00527ADA">
        <w:rPr>
          <w:rFonts w:hint="eastAsia"/>
        </w:rPr>
        <w:t>软件</w:t>
      </w:r>
      <w:r w:rsidR="0061060F">
        <w:rPr>
          <w:rFonts w:hint="eastAsia"/>
        </w:rPr>
        <w:t>输出</w:t>
      </w:r>
      <w:r w:rsidR="000F4080">
        <w:rPr>
          <w:rFonts w:hint="eastAsia"/>
        </w:rPr>
        <w:t>。本文</w:t>
      </w:r>
      <w:r w:rsidR="00C72BB5">
        <w:rPr>
          <w:rFonts w:hint="eastAsia"/>
        </w:rPr>
        <w:t>还</w:t>
      </w:r>
      <w:r w:rsidR="0061060F">
        <w:rPr>
          <w:rFonts w:hint="eastAsia"/>
        </w:rPr>
        <w:t>通过</w:t>
      </w:r>
      <w:r w:rsidR="007B1D5F">
        <w:rPr>
          <w:rFonts w:hint="eastAsia"/>
        </w:rPr>
        <w:t>模拟器</w:t>
      </w:r>
      <w:r w:rsidR="0015675D">
        <w:rPr>
          <w:rFonts w:hint="eastAsia"/>
        </w:rPr>
        <w:t>将</w:t>
      </w:r>
      <w:r w:rsidR="00F503F4">
        <w:rPr>
          <w:rFonts w:hint="eastAsia"/>
        </w:rPr>
        <w:t>可重现容器抽象</w:t>
      </w:r>
      <w:r w:rsidR="0015675D">
        <w:rPr>
          <w:rFonts w:hint="eastAsia"/>
        </w:rPr>
        <w:t>移植到</w:t>
      </w:r>
      <w:r w:rsidR="0015675D">
        <w:rPr>
          <w:rFonts w:hint="eastAsia"/>
        </w:rPr>
        <w:t>R</w:t>
      </w:r>
      <w:r w:rsidR="0015675D">
        <w:t>ISC-V</w:t>
      </w:r>
      <w:r w:rsidR="0015675D">
        <w:rPr>
          <w:rFonts w:hint="eastAsia"/>
        </w:rPr>
        <w:t>架构下运行</w:t>
      </w:r>
      <w:r w:rsidR="00D661ED">
        <w:rPr>
          <w:rFonts w:hint="eastAsia"/>
        </w:rPr>
        <w:t>。</w:t>
      </w:r>
      <w:r w:rsidR="0020012B" w:rsidRPr="00527ADA">
        <w:rPr>
          <w:rFonts w:hint="eastAsia"/>
        </w:rPr>
        <w:t xml:space="preserve"> </w:t>
      </w:r>
    </w:p>
    <w:p w14:paraId="62BA1A5F" w14:textId="61E9775E" w:rsidR="00D922D8" w:rsidRDefault="00527ADA" w:rsidP="008905BD">
      <w:pPr>
        <w:ind w:firstLine="480"/>
      </w:pPr>
      <w:r w:rsidRPr="00527ADA">
        <w:rPr>
          <w:rFonts w:hint="eastAsia"/>
        </w:rPr>
        <w:t>第三，本文使用</w:t>
      </w:r>
      <w:r w:rsidR="0004540D">
        <w:rPr>
          <w:rFonts w:hint="eastAsia"/>
        </w:rPr>
        <w:t>G</w:t>
      </w:r>
      <w:r w:rsidR="0004540D">
        <w:t>em5</w:t>
      </w:r>
      <w:r w:rsidR="0004540D">
        <w:rPr>
          <w:rFonts w:hint="eastAsia"/>
        </w:rPr>
        <w:t>对</w:t>
      </w:r>
      <w:r w:rsidRPr="00527ADA">
        <w:rPr>
          <w:rFonts w:hint="eastAsia"/>
        </w:rPr>
        <w:t>RISC-V</w:t>
      </w:r>
      <w:r w:rsidRPr="00527ADA">
        <w:rPr>
          <w:rFonts w:hint="eastAsia"/>
        </w:rPr>
        <w:t>硬件平台进行</w:t>
      </w:r>
      <w:r w:rsidR="0004540D">
        <w:rPr>
          <w:rFonts w:hint="eastAsia"/>
        </w:rPr>
        <w:t>全系统仿真，并</w:t>
      </w:r>
      <w:r w:rsidR="00953FB9">
        <w:rPr>
          <w:rFonts w:hint="eastAsia"/>
        </w:rPr>
        <w:t>进行</w:t>
      </w:r>
      <w:r w:rsidRPr="00527ADA">
        <w:rPr>
          <w:rFonts w:hint="eastAsia"/>
        </w:rPr>
        <w:t>容器化可重现方法的实验验证和性能评估。评估结果表明，与</w:t>
      </w:r>
      <w:proofErr w:type="spellStart"/>
      <w:r w:rsidRPr="00527ADA">
        <w:rPr>
          <w:rFonts w:hint="eastAsia"/>
        </w:rPr>
        <w:t>xxxx</w:t>
      </w:r>
      <w:proofErr w:type="spellEnd"/>
      <w:r w:rsidRPr="00527ADA">
        <w:rPr>
          <w:rFonts w:hint="eastAsia"/>
        </w:rPr>
        <w:t>相比，……</w:t>
      </w:r>
      <w:proofErr w:type="gramStart"/>
      <w:r w:rsidRPr="00527ADA">
        <w:rPr>
          <w:rFonts w:hint="eastAsia"/>
        </w:rPr>
        <w:t>……</w:t>
      </w:r>
      <w:proofErr w:type="gramEnd"/>
      <w:r w:rsidRPr="00527ADA">
        <w:rPr>
          <w:rFonts w:hint="eastAsia"/>
        </w:rPr>
        <w:t>。</w:t>
      </w:r>
    </w:p>
    <w:p w14:paraId="1892A55A" w14:textId="4F34D8AB" w:rsidR="00D922D8" w:rsidRDefault="00D922D8" w:rsidP="008905BD">
      <w:pPr>
        <w:ind w:firstLine="480"/>
      </w:pPr>
    </w:p>
    <w:p w14:paraId="4CDE2451" w14:textId="77777777" w:rsidR="00D922D8" w:rsidRDefault="00D922D8" w:rsidP="008905BD">
      <w:pPr>
        <w:ind w:firstLine="480"/>
        <w:rPr>
          <w:color w:val="000000"/>
        </w:rPr>
      </w:pPr>
    </w:p>
    <w:p w14:paraId="0124213B" w14:textId="082989D7" w:rsidR="00D922D8" w:rsidRDefault="00D922D8" w:rsidP="006178E9">
      <w:pPr>
        <w:pStyle w:val="aff7"/>
      </w:pPr>
      <w:r>
        <w:rPr>
          <w:b/>
        </w:rPr>
        <w:t>关键词：</w:t>
      </w:r>
      <w:r w:rsidR="00560C0C" w:rsidRPr="00560C0C">
        <w:rPr>
          <w:rFonts w:hint="eastAsia"/>
        </w:rPr>
        <w:t>确定性；</w:t>
      </w:r>
      <w:r w:rsidR="00560C0C" w:rsidRPr="00560C0C">
        <w:rPr>
          <w:rFonts w:hint="eastAsia"/>
        </w:rPr>
        <w:t>RISC-V</w:t>
      </w:r>
      <w:r w:rsidR="00560C0C" w:rsidRPr="00560C0C">
        <w:rPr>
          <w:rFonts w:hint="eastAsia"/>
        </w:rPr>
        <w:t>；</w:t>
      </w:r>
      <w:r w:rsidR="00DB1D77">
        <w:rPr>
          <w:rFonts w:hint="eastAsia"/>
        </w:rPr>
        <w:t>记录重放</w:t>
      </w:r>
      <w:r w:rsidR="00DB1D77" w:rsidRPr="00560C0C">
        <w:rPr>
          <w:rFonts w:hint="eastAsia"/>
        </w:rPr>
        <w:t>；</w:t>
      </w:r>
      <w:r w:rsidR="00E421BC">
        <w:rPr>
          <w:rFonts w:hint="eastAsia"/>
        </w:rPr>
        <w:t>容器化</w:t>
      </w:r>
    </w:p>
    <w:p w14:paraId="621B73D4" w14:textId="77777777" w:rsidR="00D922D8" w:rsidRDefault="00D922D8">
      <w:pPr>
        <w:ind w:firstLineChars="149" w:firstLine="358"/>
      </w:pPr>
    </w:p>
    <w:p w14:paraId="523769FA" w14:textId="77777777" w:rsidR="00D922D8" w:rsidRDefault="00D922D8">
      <w:pPr>
        <w:spacing w:before="480" w:after="360"/>
        <w:ind w:firstLine="643"/>
        <w:jc w:val="center"/>
        <w:rPr>
          <w:b/>
          <w:bCs/>
          <w:sz w:val="32"/>
          <w:szCs w:val="32"/>
        </w:rPr>
      </w:pPr>
    </w:p>
    <w:p w14:paraId="32E97895" w14:textId="77777777" w:rsidR="00D922D8" w:rsidRDefault="00D922D8">
      <w:pPr>
        <w:spacing w:before="480" w:after="360"/>
        <w:ind w:firstLine="643"/>
        <w:jc w:val="center"/>
        <w:rPr>
          <w:b/>
          <w:bCs/>
          <w:sz w:val="32"/>
          <w:szCs w:val="32"/>
        </w:rPr>
      </w:pPr>
    </w:p>
    <w:p w14:paraId="41C3C106" w14:textId="77777777" w:rsidR="00D922D8" w:rsidRDefault="00D922D8">
      <w:pPr>
        <w:spacing w:before="480" w:after="360"/>
        <w:ind w:firstLine="643"/>
        <w:jc w:val="center"/>
        <w:rPr>
          <w:b/>
          <w:bCs/>
          <w:sz w:val="32"/>
          <w:szCs w:val="32"/>
        </w:rPr>
      </w:pPr>
    </w:p>
    <w:p w14:paraId="0DD0D54E" w14:textId="77777777" w:rsidR="00D922D8" w:rsidRDefault="00D922D8">
      <w:pPr>
        <w:spacing w:before="480" w:after="360"/>
        <w:ind w:firstLine="643"/>
        <w:jc w:val="center"/>
        <w:rPr>
          <w:b/>
          <w:bCs/>
          <w:sz w:val="32"/>
          <w:szCs w:val="32"/>
        </w:rPr>
        <w:sectPr w:rsidR="00D922D8">
          <w:headerReference w:type="default" r:id="rId16"/>
          <w:pgSz w:w="11906" w:h="16838"/>
          <w:pgMar w:top="2155" w:right="1814" w:bottom="2155" w:left="1814" w:header="1701" w:footer="1701" w:gutter="0"/>
          <w:pgNumType w:fmt="upperRoman"/>
          <w:cols w:space="720"/>
          <w:docGrid w:type="lines" w:linePitch="312"/>
        </w:sectPr>
      </w:pPr>
    </w:p>
    <w:p w14:paraId="1F93C7D0" w14:textId="77777777" w:rsidR="00D922D8" w:rsidRDefault="00D922D8" w:rsidP="004710E5">
      <w:pPr>
        <w:pStyle w:val="aff9"/>
      </w:pPr>
      <w:r>
        <w:lastRenderedPageBreak/>
        <w:t>ABSTRACT</w:t>
      </w:r>
    </w:p>
    <w:p w14:paraId="03652C11" w14:textId="77777777" w:rsidR="00D922D8" w:rsidRDefault="00D922D8">
      <w:pPr>
        <w:ind w:firstLine="480"/>
      </w:pPr>
    </w:p>
    <w:p w14:paraId="5B582FD0" w14:textId="77777777" w:rsidR="00D922D8" w:rsidRDefault="00D922D8" w:rsidP="004710E5">
      <w:pPr>
        <w:pStyle w:val="aff5"/>
        <w:ind w:firstLine="480"/>
      </w:pPr>
      <w:r>
        <w:t>……</w:t>
      </w:r>
    </w:p>
    <w:p w14:paraId="612F1BC6" w14:textId="77777777" w:rsidR="00D922D8" w:rsidRDefault="00D922D8">
      <w:pPr>
        <w:ind w:firstLine="480"/>
      </w:pPr>
    </w:p>
    <w:p w14:paraId="67495345" w14:textId="77777777" w:rsidR="00D922D8" w:rsidRDefault="00D922D8">
      <w:pPr>
        <w:ind w:firstLine="480"/>
      </w:pPr>
    </w:p>
    <w:p w14:paraId="030C5DD4" w14:textId="77777777" w:rsidR="00D922D8" w:rsidRDefault="00D922D8">
      <w:pPr>
        <w:ind w:firstLine="482"/>
        <w:rPr>
          <w:b/>
          <w:bCs/>
        </w:rPr>
      </w:pPr>
    </w:p>
    <w:p w14:paraId="0C7846BD" w14:textId="77777777" w:rsidR="00D922D8" w:rsidRDefault="00D922D8">
      <w:pPr>
        <w:pStyle w:val="22"/>
        <w:spacing w:line="360" w:lineRule="auto"/>
        <w:ind w:left="1438" w:hangingChars="597" w:hanging="1438"/>
      </w:pPr>
      <w:r>
        <w:rPr>
          <w:b/>
          <w:bCs/>
        </w:rPr>
        <w:t>Key Words:</w:t>
      </w:r>
      <w:r>
        <w:t xml:space="preserve"> </w:t>
      </w:r>
    </w:p>
    <w:p w14:paraId="7D3E8764" w14:textId="77777777" w:rsidR="00D922D8" w:rsidRDefault="00D922D8">
      <w:pPr>
        <w:pStyle w:val="22"/>
        <w:spacing w:line="360" w:lineRule="auto"/>
        <w:ind w:left="1433" w:hangingChars="597" w:hanging="1433"/>
      </w:pPr>
    </w:p>
    <w:p w14:paraId="62DD0A24" w14:textId="77777777" w:rsidR="00D922D8" w:rsidRDefault="00D922D8">
      <w:pPr>
        <w:pStyle w:val="22"/>
        <w:spacing w:line="360" w:lineRule="auto"/>
        <w:ind w:left="1433" w:hangingChars="597" w:hanging="1433"/>
      </w:pPr>
    </w:p>
    <w:p w14:paraId="54DAFDB0" w14:textId="77777777" w:rsidR="00D922D8" w:rsidRDefault="00D922D8">
      <w:pPr>
        <w:pStyle w:val="22"/>
        <w:spacing w:line="360" w:lineRule="auto"/>
        <w:ind w:left="1433" w:hangingChars="597" w:hanging="1433"/>
      </w:pPr>
    </w:p>
    <w:p w14:paraId="70433761" w14:textId="77777777" w:rsidR="00D922D8" w:rsidRDefault="00D922D8">
      <w:pPr>
        <w:pStyle w:val="22"/>
        <w:spacing w:line="360" w:lineRule="auto"/>
        <w:ind w:left="1433" w:hangingChars="597" w:hanging="1433"/>
      </w:pPr>
    </w:p>
    <w:p w14:paraId="5DB07A66" w14:textId="77777777" w:rsidR="00D922D8" w:rsidRDefault="00D922D8">
      <w:pPr>
        <w:pStyle w:val="22"/>
        <w:spacing w:line="360" w:lineRule="auto"/>
        <w:ind w:left="1433" w:hangingChars="597" w:hanging="1433"/>
      </w:pPr>
    </w:p>
    <w:p w14:paraId="56548620" w14:textId="77777777" w:rsidR="00D922D8" w:rsidRDefault="00D922D8">
      <w:pPr>
        <w:pStyle w:val="22"/>
        <w:spacing w:line="360" w:lineRule="auto"/>
        <w:ind w:left="1433" w:hangingChars="597" w:hanging="1433"/>
      </w:pPr>
    </w:p>
    <w:p w14:paraId="03AA691F" w14:textId="77777777" w:rsidR="00D922D8" w:rsidRDefault="00D922D8">
      <w:pPr>
        <w:pStyle w:val="22"/>
        <w:spacing w:line="360" w:lineRule="auto"/>
        <w:ind w:left="1433" w:hangingChars="597" w:hanging="1433"/>
      </w:pPr>
    </w:p>
    <w:p w14:paraId="3B8F8887" w14:textId="77777777" w:rsidR="00D922D8" w:rsidRDefault="00D922D8">
      <w:pPr>
        <w:pStyle w:val="22"/>
        <w:spacing w:line="360" w:lineRule="auto"/>
        <w:ind w:left="1433" w:hangingChars="597" w:hanging="1433"/>
      </w:pPr>
    </w:p>
    <w:p w14:paraId="0C757AB6" w14:textId="77777777" w:rsidR="00D922D8" w:rsidRDefault="00D922D8">
      <w:pPr>
        <w:pStyle w:val="22"/>
        <w:spacing w:line="360" w:lineRule="auto"/>
        <w:ind w:left="1433" w:hangingChars="597" w:hanging="1433"/>
      </w:pPr>
    </w:p>
    <w:p w14:paraId="11F15F87" w14:textId="77777777" w:rsidR="00D922D8" w:rsidRDefault="00D922D8">
      <w:pPr>
        <w:pStyle w:val="22"/>
        <w:spacing w:line="360" w:lineRule="auto"/>
        <w:ind w:left="1433" w:hangingChars="597" w:hanging="1433"/>
      </w:pPr>
    </w:p>
    <w:p w14:paraId="73EA757D" w14:textId="77777777" w:rsidR="00D922D8" w:rsidRDefault="00D922D8">
      <w:pPr>
        <w:ind w:left="1417" w:hangingChars="588" w:hanging="1417"/>
        <w:rPr>
          <w:rFonts w:eastAsia="黑体"/>
          <w:b/>
          <w:bCs/>
        </w:rPr>
        <w:sectPr w:rsidR="00D922D8">
          <w:headerReference w:type="default" r:id="rId17"/>
          <w:pgSz w:w="11906" w:h="16838"/>
          <w:pgMar w:top="2155" w:right="1814" w:bottom="2155" w:left="1814" w:header="1701" w:footer="1701" w:gutter="0"/>
          <w:pgNumType w:fmt="upperRoman"/>
          <w:cols w:space="720"/>
          <w:docGrid w:type="linesAndChars" w:linePitch="312"/>
        </w:sectPr>
      </w:pPr>
    </w:p>
    <w:p w14:paraId="04AA2623" w14:textId="77777777" w:rsidR="00D922D8" w:rsidRDefault="00D922D8" w:rsidP="009920BC">
      <w:pPr>
        <w:pStyle w:val="aff9"/>
      </w:pPr>
      <w:r>
        <w:lastRenderedPageBreak/>
        <w:t>目</w:t>
      </w:r>
      <w:r>
        <w:t xml:space="preserve">  </w:t>
      </w:r>
      <w:r>
        <w:t>录</w:t>
      </w:r>
    </w:p>
    <w:p w14:paraId="0B579F88" w14:textId="026ACC2E" w:rsidR="00EA1CFC" w:rsidRDefault="007E55BD">
      <w:pPr>
        <w:pStyle w:val="10"/>
        <w:tabs>
          <w:tab w:val="right" w:leader="dot" w:pos="8268"/>
        </w:tabs>
        <w:rPr>
          <w:rFonts w:asciiTheme="minorHAnsi" w:eastAsiaTheme="minorEastAsia" w:hAnsiTheme="minorHAnsi" w:cstheme="minorBidi"/>
          <w:noProof/>
          <w:sz w:val="21"/>
          <w:szCs w:val="22"/>
        </w:rPr>
      </w:pPr>
      <w:r>
        <w:rPr>
          <w:color w:val="000000"/>
          <w:sz w:val="28"/>
        </w:rPr>
        <w:fldChar w:fldCharType="begin"/>
      </w:r>
      <w:r>
        <w:rPr>
          <w:color w:val="000000"/>
          <w:sz w:val="28"/>
        </w:rPr>
        <w:instrText xml:space="preserve"> TOC \o "1-3" \h \z \u </w:instrText>
      </w:r>
      <w:r>
        <w:rPr>
          <w:color w:val="000000"/>
          <w:sz w:val="28"/>
        </w:rPr>
        <w:fldChar w:fldCharType="separate"/>
      </w:r>
      <w:hyperlink w:anchor="_Toc97428709" w:history="1">
        <w:r w:rsidR="00EA1CFC" w:rsidRPr="001C6A26">
          <w:rPr>
            <w:rStyle w:val="a4"/>
            <w:noProof/>
          </w:rPr>
          <w:t>第</w:t>
        </w:r>
        <w:r w:rsidR="00EA1CFC" w:rsidRPr="001C6A26">
          <w:rPr>
            <w:rStyle w:val="a4"/>
            <w:noProof/>
          </w:rPr>
          <w:t>1</w:t>
        </w:r>
        <w:r w:rsidR="00EA1CFC" w:rsidRPr="001C6A26">
          <w:rPr>
            <w:rStyle w:val="a4"/>
            <w:noProof/>
          </w:rPr>
          <w:t>章</w:t>
        </w:r>
        <w:r w:rsidR="00EA1CFC" w:rsidRPr="001C6A26">
          <w:rPr>
            <w:rStyle w:val="a4"/>
            <w:noProof/>
          </w:rPr>
          <w:t xml:space="preserve"> </w:t>
        </w:r>
        <w:r w:rsidR="00EA1CFC" w:rsidRPr="001C6A26">
          <w:rPr>
            <w:rStyle w:val="a4"/>
            <w:noProof/>
          </w:rPr>
          <w:t>引言</w:t>
        </w:r>
        <w:r w:rsidR="00EA1CFC">
          <w:rPr>
            <w:noProof/>
            <w:webHidden/>
          </w:rPr>
          <w:tab/>
        </w:r>
        <w:r w:rsidR="00EA1CFC">
          <w:rPr>
            <w:noProof/>
            <w:webHidden/>
          </w:rPr>
          <w:fldChar w:fldCharType="begin"/>
        </w:r>
        <w:r w:rsidR="00EA1CFC">
          <w:rPr>
            <w:noProof/>
            <w:webHidden/>
          </w:rPr>
          <w:instrText xml:space="preserve"> PAGEREF _Toc97428709 \h </w:instrText>
        </w:r>
        <w:r w:rsidR="00EA1CFC">
          <w:rPr>
            <w:noProof/>
            <w:webHidden/>
          </w:rPr>
        </w:r>
        <w:r w:rsidR="00EA1CFC">
          <w:rPr>
            <w:noProof/>
            <w:webHidden/>
          </w:rPr>
          <w:fldChar w:fldCharType="separate"/>
        </w:r>
        <w:r w:rsidR="00EA1CFC">
          <w:rPr>
            <w:noProof/>
            <w:webHidden/>
          </w:rPr>
          <w:t>1</w:t>
        </w:r>
        <w:r w:rsidR="00EA1CFC">
          <w:rPr>
            <w:noProof/>
            <w:webHidden/>
          </w:rPr>
          <w:fldChar w:fldCharType="end"/>
        </w:r>
      </w:hyperlink>
    </w:p>
    <w:p w14:paraId="3B8FEE83" w14:textId="019700C3" w:rsidR="00EA1CFC" w:rsidRDefault="00FF40B1">
      <w:pPr>
        <w:pStyle w:val="20"/>
        <w:ind w:left="480"/>
        <w:rPr>
          <w:rFonts w:asciiTheme="minorHAnsi" w:eastAsiaTheme="minorEastAsia" w:hAnsiTheme="minorHAnsi" w:cstheme="minorBidi"/>
          <w:noProof/>
          <w:sz w:val="21"/>
          <w:szCs w:val="22"/>
        </w:rPr>
      </w:pPr>
      <w:hyperlink w:anchor="_Toc97428710" w:history="1">
        <w:r w:rsidR="00EA1CFC" w:rsidRPr="001C6A26">
          <w:rPr>
            <w:rStyle w:val="a4"/>
            <w:noProof/>
          </w:rPr>
          <w:t xml:space="preserve">1.1 </w:t>
        </w:r>
        <w:r w:rsidR="00EA1CFC" w:rsidRPr="001C6A26">
          <w:rPr>
            <w:rStyle w:val="a4"/>
            <w:noProof/>
          </w:rPr>
          <w:t>研究背景与意义</w:t>
        </w:r>
        <w:r w:rsidR="00EA1CFC">
          <w:rPr>
            <w:noProof/>
            <w:webHidden/>
          </w:rPr>
          <w:tab/>
        </w:r>
        <w:r w:rsidR="00EA1CFC">
          <w:rPr>
            <w:noProof/>
            <w:webHidden/>
          </w:rPr>
          <w:fldChar w:fldCharType="begin"/>
        </w:r>
        <w:r w:rsidR="00EA1CFC">
          <w:rPr>
            <w:noProof/>
            <w:webHidden/>
          </w:rPr>
          <w:instrText xml:space="preserve"> PAGEREF _Toc97428710 \h </w:instrText>
        </w:r>
        <w:r w:rsidR="00EA1CFC">
          <w:rPr>
            <w:noProof/>
            <w:webHidden/>
          </w:rPr>
        </w:r>
        <w:r w:rsidR="00EA1CFC">
          <w:rPr>
            <w:noProof/>
            <w:webHidden/>
          </w:rPr>
          <w:fldChar w:fldCharType="separate"/>
        </w:r>
        <w:r w:rsidR="00EA1CFC">
          <w:rPr>
            <w:noProof/>
            <w:webHidden/>
          </w:rPr>
          <w:t>1</w:t>
        </w:r>
        <w:r w:rsidR="00EA1CFC">
          <w:rPr>
            <w:noProof/>
            <w:webHidden/>
          </w:rPr>
          <w:fldChar w:fldCharType="end"/>
        </w:r>
      </w:hyperlink>
    </w:p>
    <w:p w14:paraId="1BBDE3B8" w14:textId="5254DA30" w:rsidR="00EA1CFC" w:rsidRDefault="00FF40B1">
      <w:pPr>
        <w:pStyle w:val="20"/>
        <w:ind w:left="480"/>
        <w:rPr>
          <w:rFonts w:asciiTheme="minorHAnsi" w:eastAsiaTheme="minorEastAsia" w:hAnsiTheme="minorHAnsi" w:cstheme="minorBidi"/>
          <w:noProof/>
          <w:sz w:val="21"/>
          <w:szCs w:val="22"/>
        </w:rPr>
      </w:pPr>
      <w:hyperlink w:anchor="_Toc97428711" w:history="1">
        <w:r w:rsidR="00EA1CFC" w:rsidRPr="001C6A26">
          <w:rPr>
            <w:rStyle w:val="a4"/>
            <w:noProof/>
          </w:rPr>
          <w:t xml:space="preserve">1.2 </w:t>
        </w:r>
        <w:r w:rsidR="00EA1CFC" w:rsidRPr="001C6A26">
          <w:rPr>
            <w:rStyle w:val="a4"/>
            <w:noProof/>
          </w:rPr>
          <w:t>国内外研究现状</w:t>
        </w:r>
        <w:r w:rsidR="00EA1CFC">
          <w:rPr>
            <w:noProof/>
            <w:webHidden/>
          </w:rPr>
          <w:tab/>
        </w:r>
        <w:r w:rsidR="00EA1CFC">
          <w:rPr>
            <w:noProof/>
            <w:webHidden/>
          </w:rPr>
          <w:fldChar w:fldCharType="begin"/>
        </w:r>
        <w:r w:rsidR="00EA1CFC">
          <w:rPr>
            <w:noProof/>
            <w:webHidden/>
          </w:rPr>
          <w:instrText xml:space="preserve"> PAGEREF _Toc97428711 \h </w:instrText>
        </w:r>
        <w:r w:rsidR="00EA1CFC">
          <w:rPr>
            <w:noProof/>
            <w:webHidden/>
          </w:rPr>
        </w:r>
        <w:r w:rsidR="00EA1CFC">
          <w:rPr>
            <w:noProof/>
            <w:webHidden/>
          </w:rPr>
          <w:fldChar w:fldCharType="separate"/>
        </w:r>
        <w:r w:rsidR="00EA1CFC">
          <w:rPr>
            <w:noProof/>
            <w:webHidden/>
          </w:rPr>
          <w:t>1</w:t>
        </w:r>
        <w:r w:rsidR="00EA1CFC">
          <w:rPr>
            <w:noProof/>
            <w:webHidden/>
          </w:rPr>
          <w:fldChar w:fldCharType="end"/>
        </w:r>
      </w:hyperlink>
    </w:p>
    <w:p w14:paraId="5ED5D24C" w14:textId="1D624D99" w:rsidR="00EA1CFC" w:rsidRDefault="00FF40B1">
      <w:pPr>
        <w:pStyle w:val="30"/>
        <w:tabs>
          <w:tab w:val="right" w:leader="dot" w:pos="8268"/>
        </w:tabs>
        <w:ind w:left="960"/>
        <w:rPr>
          <w:rFonts w:asciiTheme="minorHAnsi" w:eastAsiaTheme="minorEastAsia" w:hAnsiTheme="minorHAnsi" w:cstheme="minorBidi"/>
          <w:noProof/>
          <w:sz w:val="21"/>
          <w:szCs w:val="22"/>
        </w:rPr>
      </w:pPr>
      <w:hyperlink w:anchor="_Toc97428712" w:history="1">
        <w:r w:rsidR="00EA1CFC" w:rsidRPr="001C6A26">
          <w:rPr>
            <w:rStyle w:val="a4"/>
            <w:noProof/>
          </w:rPr>
          <w:t xml:space="preserve">1.2.1 </w:t>
        </w:r>
        <w:r w:rsidR="00EA1CFC" w:rsidRPr="001C6A26">
          <w:rPr>
            <w:rStyle w:val="a4"/>
            <w:noProof/>
          </w:rPr>
          <w:t>国外研究现状</w:t>
        </w:r>
        <w:r w:rsidR="00EA1CFC">
          <w:rPr>
            <w:noProof/>
            <w:webHidden/>
          </w:rPr>
          <w:tab/>
        </w:r>
        <w:r w:rsidR="00EA1CFC">
          <w:rPr>
            <w:noProof/>
            <w:webHidden/>
          </w:rPr>
          <w:fldChar w:fldCharType="begin"/>
        </w:r>
        <w:r w:rsidR="00EA1CFC">
          <w:rPr>
            <w:noProof/>
            <w:webHidden/>
          </w:rPr>
          <w:instrText xml:space="preserve"> PAGEREF _Toc97428712 \h </w:instrText>
        </w:r>
        <w:r w:rsidR="00EA1CFC">
          <w:rPr>
            <w:noProof/>
            <w:webHidden/>
          </w:rPr>
        </w:r>
        <w:r w:rsidR="00EA1CFC">
          <w:rPr>
            <w:noProof/>
            <w:webHidden/>
          </w:rPr>
          <w:fldChar w:fldCharType="separate"/>
        </w:r>
        <w:r w:rsidR="00EA1CFC">
          <w:rPr>
            <w:noProof/>
            <w:webHidden/>
          </w:rPr>
          <w:t>1</w:t>
        </w:r>
        <w:r w:rsidR="00EA1CFC">
          <w:rPr>
            <w:noProof/>
            <w:webHidden/>
          </w:rPr>
          <w:fldChar w:fldCharType="end"/>
        </w:r>
      </w:hyperlink>
    </w:p>
    <w:p w14:paraId="4BF1A040" w14:textId="7CFD2BE2" w:rsidR="00EA1CFC" w:rsidRDefault="00FF40B1">
      <w:pPr>
        <w:pStyle w:val="30"/>
        <w:tabs>
          <w:tab w:val="right" w:leader="dot" w:pos="8268"/>
        </w:tabs>
        <w:ind w:left="960"/>
        <w:rPr>
          <w:rFonts w:asciiTheme="minorHAnsi" w:eastAsiaTheme="minorEastAsia" w:hAnsiTheme="minorHAnsi" w:cstheme="minorBidi"/>
          <w:noProof/>
          <w:sz w:val="21"/>
          <w:szCs w:val="22"/>
        </w:rPr>
      </w:pPr>
      <w:hyperlink w:anchor="_Toc97428713" w:history="1">
        <w:r w:rsidR="00EA1CFC" w:rsidRPr="001C6A26">
          <w:rPr>
            <w:rStyle w:val="a4"/>
            <w:noProof/>
          </w:rPr>
          <w:t xml:space="preserve">1.2.2 </w:t>
        </w:r>
        <w:r w:rsidR="00EA1CFC" w:rsidRPr="001C6A26">
          <w:rPr>
            <w:rStyle w:val="a4"/>
            <w:noProof/>
          </w:rPr>
          <w:t>国内研究现状</w:t>
        </w:r>
        <w:r w:rsidR="00EA1CFC">
          <w:rPr>
            <w:noProof/>
            <w:webHidden/>
          </w:rPr>
          <w:tab/>
        </w:r>
        <w:r w:rsidR="00EA1CFC">
          <w:rPr>
            <w:noProof/>
            <w:webHidden/>
          </w:rPr>
          <w:fldChar w:fldCharType="begin"/>
        </w:r>
        <w:r w:rsidR="00EA1CFC">
          <w:rPr>
            <w:noProof/>
            <w:webHidden/>
          </w:rPr>
          <w:instrText xml:space="preserve"> PAGEREF _Toc97428713 \h </w:instrText>
        </w:r>
        <w:r w:rsidR="00EA1CFC">
          <w:rPr>
            <w:noProof/>
            <w:webHidden/>
          </w:rPr>
        </w:r>
        <w:r w:rsidR="00EA1CFC">
          <w:rPr>
            <w:noProof/>
            <w:webHidden/>
          </w:rPr>
          <w:fldChar w:fldCharType="separate"/>
        </w:r>
        <w:r w:rsidR="00EA1CFC">
          <w:rPr>
            <w:noProof/>
            <w:webHidden/>
          </w:rPr>
          <w:t>1</w:t>
        </w:r>
        <w:r w:rsidR="00EA1CFC">
          <w:rPr>
            <w:noProof/>
            <w:webHidden/>
          </w:rPr>
          <w:fldChar w:fldCharType="end"/>
        </w:r>
      </w:hyperlink>
    </w:p>
    <w:p w14:paraId="0F9D8DA5" w14:textId="5888CEB6" w:rsidR="00EA1CFC" w:rsidRDefault="00FF40B1">
      <w:pPr>
        <w:pStyle w:val="20"/>
        <w:ind w:left="480"/>
        <w:rPr>
          <w:rFonts w:asciiTheme="minorHAnsi" w:eastAsiaTheme="minorEastAsia" w:hAnsiTheme="minorHAnsi" w:cstheme="minorBidi"/>
          <w:noProof/>
          <w:sz w:val="21"/>
          <w:szCs w:val="22"/>
        </w:rPr>
      </w:pPr>
      <w:hyperlink w:anchor="_Toc97428714" w:history="1">
        <w:r w:rsidR="00EA1CFC" w:rsidRPr="001C6A26">
          <w:rPr>
            <w:rStyle w:val="a4"/>
            <w:noProof/>
          </w:rPr>
          <w:t xml:space="preserve">1.3 </w:t>
        </w:r>
        <w:r w:rsidR="00EA1CFC" w:rsidRPr="001C6A26">
          <w:rPr>
            <w:rStyle w:val="a4"/>
            <w:noProof/>
          </w:rPr>
          <w:t>主要研究内容</w:t>
        </w:r>
        <w:r w:rsidR="00EA1CFC">
          <w:rPr>
            <w:noProof/>
            <w:webHidden/>
          </w:rPr>
          <w:tab/>
        </w:r>
        <w:r w:rsidR="00EA1CFC">
          <w:rPr>
            <w:noProof/>
            <w:webHidden/>
          </w:rPr>
          <w:fldChar w:fldCharType="begin"/>
        </w:r>
        <w:r w:rsidR="00EA1CFC">
          <w:rPr>
            <w:noProof/>
            <w:webHidden/>
          </w:rPr>
          <w:instrText xml:space="preserve"> PAGEREF _Toc97428714 \h </w:instrText>
        </w:r>
        <w:r w:rsidR="00EA1CFC">
          <w:rPr>
            <w:noProof/>
            <w:webHidden/>
          </w:rPr>
        </w:r>
        <w:r w:rsidR="00EA1CFC">
          <w:rPr>
            <w:noProof/>
            <w:webHidden/>
          </w:rPr>
          <w:fldChar w:fldCharType="separate"/>
        </w:r>
        <w:r w:rsidR="00EA1CFC">
          <w:rPr>
            <w:noProof/>
            <w:webHidden/>
          </w:rPr>
          <w:t>1</w:t>
        </w:r>
        <w:r w:rsidR="00EA1CFC">
          <w:rPr>
            <w:noProof/>
            <w:webHidden/>
          </w:rPr>
          <w:fldChar w:fldCharType="end"/>
        </w:r>
      </w:hyperlink>
    </w:p>
    <w:p w14:paraId="2A4FB6FA" w14:textId="6A640437" w:rsidR="00EA1CFC" w:rsidRDefault="00FF40B1">
      <w:pPr>
        <w:pStyle w:val="20"/>
        <w:ind w:left="480"/>
        <w:rPr>
          <w:rFonts w:asciiTheme="minorHAnsi" w:eastAsiaTheme="minorEastAsia" w:hAnsiTheme="minorHAnsi" w:cstheme="minorBidi"/>
          <w:noProof/>
          <w:sz w:val="21"/>
          <w:szCs w:val="22"/>
        </w:rPr>
      </w:pPr>
      <w:hyperlink w:anchor="_Toc97428715" w:history="1">
        <w:r w:rsidR="00EA1CFC" w:rsidRPr="001C6A26">
          <w:rPr>
            <w:rStyle w:val="a4"/>
            <w:noProof/>
          </w:rPr>
          <w:t xml:space="preserve">1.4 </w:t>
        </w:r>
        <w:r w:rsidR="00EA1CFC" w:rsidRPr="001C6A26">
          <w:rPr>
            <w:rStyle w:val="a4"/>
            <w:noProof/>
          </w:rPr>
          <w:t>组织结构</w:t>
        </w:r>
        <w:r w:rsidR="00EA1CFC">
          <w:rPr>
            <w:noProof/>
            <w:webHidden/>
          </w:rPr>
          <w:tab/>
        </w:r>
        <w:r w:rsidR="00EA1CFC">
          <w:rPr>
            <w:noProof/>
            <w:webHidden/>
          </w:rPr>
          <w:fldChar w:fldCharType="begin"/>
        </w:r>
        <w:r w:rsidR="00EA1CFC">
          <w:rPr>
            <w:noProof/>
            <w:webHidden/>
          </w:rPr>
          <w:instrText xml:space="preserve"> PAGEREF _Toc97428715 \h </w:instrText>
        </w:r>
        <w:r w:rsidR="00EA1CFC">
          <w:rPr>
            <w:noProof/>
            <w:webHidden/>
          </w:rPr>
        </w:r>
        <w:r w:rsidR="00EA1CFC">
          <w:rPr>
            <w:noProof/>
            <w:webHidden/>
          </w:rPr>
          <w:fldChar w:fldCharType="separate"/>
        </w:r>
        <w:r w:rsidR="00EA1CFC">
          <w:rPr>
            <w:noProof/>
            <w:webHidden/>
          </w:rPr>
          <w:t>2</w:t>
        </w:r>
        <w:r w:rsidR="00EA1CFC">
          <w:rPr>
            <w:noProof/>
            <w:webHidden/>
          </w:rPr>
          <w:fldChar w:fldCharType="end"/>
        </w:r>
      </w:hyperlink>
    </w:p>
    <w:p w14:paraId="4F2B6BF6" w14:textId="05B23104" w:rsidR="00EA1CFC" w:rsidRDefault="00FF40B1">
      <w:pPr>
        <w:pStyle w:val="10"/>
        <w:tabs>
          <w:tab w:val="right" w:leader="dot" w:pos="8268"/>
        </w:tabs>
        <w:rPr>
          <w:rFonts w:asciiTheme="minorHAnsi" w:eastAsiaTheme="minorEastAsia" w:hAnsiTheme="minorHAnsi" w:cstheme="minorBidi"/>
          <w:noProof/>
          <w:sz w:val="21"/>
          <w:szCs w:val="22"/>
        </w:rPr>
      </w:pPr>
      <w:hyperlink w:anchor="_Toc97428716" w:history="1">
        <w:r w:rsidR="00EA1CFC" w:rsidRPr="001C6A26">
          <w:rPr>
            <w:rStyle w:val="a4"/>
            <w:noProof/>
          </w:rPr>
          <w:t>第</w:t>
        </w:r>
        <w:r w:rsidR="00EA1CFC" w:rsidRPr="001C6A26">
          <w:rPr>
            <w:rStyle w:val="a4"/>
            <w:noProof/>
          </w:rPr>
          <w:t>2</w:t>
        </w:r>
        <w:r w:rsidR="00EA1CFC" w:rsidRPr="001C6A26">
          <w:rPr>
            <w:rStyle w:val="a4"/>
            <w:noProof/>
          </w:rPr>
          <w:t>章</w:t>
        </w:r>
        <w:r w:rsidR="00EA1CFC" w:rsidRPr="001C6A26">
          <w:rPr>
            <w:rStyle w:val="a4"/>
            <w:noProof/>
          </w:rPr>
          <w:t xml:space="preserve"> RISC-V</w:t>
        </w:r>
        <w:r w:rsidR="00EA1CFC" w:rsidRPr="001C6A26">
          <w:rPr>
            <w:rStyle w:val="a4"/>
            <w:noProof/>
          </w:rPr>
          <w:t>指令集与可重现性研究</w:t>
        </w:r>
        <w:r w:rsidR="00EA1CFC">
          <w:rPr>
            <w:noProof/>
            <w:webHidden/>
          </w:rPr>
          <w:tab/>
        </w:r>
        <w:r w:rsidR="00EA1CFC">
          <w:rPr>
            <w:noProof/>
            <w:webHidden/>
          </w:rPr>
          <w:fldChar w:fldCharType="begin"/>
        </w:r>
        <w:r w:rsidR="00EA1CFC">
          <w:rPr>
            <w:noProof/>
            <w:webHidden/>
          </w:rPr>
          <w:instrText xml:space="preserve"> PAGEREF _Toc97428716 \h </w:instrText>
        </w:r>
        <w:r w:rsidR="00EA1CFC">
          <w:rPr>
            <w:noProof/>
            <w:webHidden/>
          </w:rPr>
        </w:r>
        <w:r w:rsidR="00EA1CFC">
          <w:rPr>
            <w:noProof/>
            <w:webHidden/>
          </w:rPr>
          <w:fldChar w:fldCharType="separate"/>
        </w:r>
        <w:r w:rsidR="00EA1CFC">
          <w:rPr>
            <w:noProof/>
            <w:webHidden/>
          </w:rPr>
          <w:t>1</w:t>
        </w:r>
        <w:r w:rsidR="00EA1CFC">
          <w:rPr>
            <w:noProof/>
            <w:webHidden/>
          </w:rPr>
          <w:fldChar w:fldCharType="end"/>
        </w:r>
      </w:hyperlink>
    </w:p>
    <w:p w14:paraId="4FD99FB9" w14:textId="47864438" w:rsidR="00EA1CFC" w:rsidRDefault="00FF40B1">
      <w:pPr>
        <w:pStyle w:val="20"/>
        <w:ind w:left="480"/>
        <w:rPr>
          <w:rFonts w:asciiTheme="minorHAnsi" w:eastAsiaTheme="minorEastAsia" w:hAnsiTheme="minorHAnsi" w:cstheme="minorBidi"/>
          <w:noProof/>
          <w:sz w:val="21"/>
          <w:szCs w:val="22"/>
        </w:rPr>
      </w:pPr>
      <w:hyperlink w:anchor="_Toc97428717" w:history="1">
        <w:r w:rsidR="00EA1CFC" w:rsidRPr="001C6A26">
          <w:rPr>
            <w:rStyle w:val="a4"/>
            <w:noProof/>
          </w:rPr>
          <w:t>2.1 RISC-V</w:t>
        </w:r>
        <w:r w:rsidR="00EA1CFC" w:rsidRPr="001C6A26">
          <w:rPr>
            <w:rStyle w:val="a4"/>
            <w:noProof/>
          </w:rPr>
          <w:t>指令集</w:t>
        </w:r>
        <w:r w:rsidR="00EA1CFC">
          <w:rPr>
            <w:noProof/>
            <w:webHidden/>
          </w:rPr>
          <w:tab/>
        </w:r>
        <w:r w:rsidR="00EA1CFC">
          <w:rPr>
            <w:noProof/>
            <w:webHidden/>
          </w:rPr>
          <w:fldChar w:fldCharType="begin"/>
        </w:r>
        <w:r w:rsidR="00EA1CFC">
          <w:rPr>
            <w:noProof/>
            <w:webHidden/>
          </w:rPr>
          <w:instrText xml:space="preserve"> PAGEREF _Toc97428717 \h </w:instrText>
        </w:r>
        <w:r w:rsidR="00EA1CFC">
          <w:rPr>
            <w:noProof/>
            <w:webHidden/>
          </w:rPr>
        </w:r>
        <w:r w:rsidR="00EA1CFC">
          <w:rPr>
            <w:noProof/>
            <w:webHidden/>
          </w:rPr>
          <w:fldChar w:fldCharType="separate"/>
        </w:r>
        <w:r w:rsidR="00EA1CFC">
          <w:rPr>
            <w:noProof/>
            <w:webHidden/>
          </w:rPr>
          <w:t>1</w:t>
        </w:r>
        <w:r w:rsidR="00EA1CFC">
          <w:rPr>
            <w:noProof/>
            <w:webHidden/>
          </w:rPr>
          <w:fldChar w:fldCharType="end"/>
        </w:r>
      </w:hyperlink>
    </w:p>
    <w:p w14:paraId="6AD15080" w14:textId="42516D75" w:rsidR="00EA1CFC" w:rsidRDefault="00FF40B1">
      <w:pPr>
        <w:pStyle w:val="30"/>
        <w:tabs>
          <w:tab w:val="right" w:leader="dot" w:pos="8268"/>
        </w:tabs>
        <w:ind w:left="960"/>
        <w:rPr>
          <w:rFonts w:asciiTheme="minorHAnsi" w:eastAsiaTheme="minorEastAsia" w:hAnsiTheme="minorHAnsi" w:cstheme="minorBidi"/>
          <w:noProof/>
          <w:sz w:val="21"/>
          <w:szCs w:val="22"/>
        </w:rPr>
      </w:pPr>
      <w:hyperlink w:anchor="_Toc97428718" w:history="1">
        <w:r w:rsidR="00EA1CFC" w:rsidRPr="001C6A26">
          <w:rPr>
            <w:rStyle w:val="a4"/>
            <w:noProof/>
          </w:rPr>
          <w:t xml:space="preserve">2.1.1 </w:t>
        </w:r>
        <w:r w:rsidR="00EA1CFC" w:rsidRPr="001C6A26">
          <w:rPr>
            <w:rStyle w:val="a4"/>
            <w:noProof/>
          </w:rPr>
          <w:t>模块化设计</w:t>
        </w:r>
        <w:r w:rsidR="00EA1CFC">
          <w:rPr>
            <w:noProof/>
            <w:webHidden/>
          </w:rPr>
          <w:tab/>
        </w:r>
        <w:r w:rsidR="00EA1CFC">
          <w:rPr>
            <w:noProof/>
            <w:webHidden/>
          </w:rPr>
          <w:fldChar w:fldCharType="begin"/>
        </w:r>
        <w:r w:rsidR="00EA1CFC">
          <w:rPr>
            <w:noProof/>
            <w:webHidden/>
          </w:rPr>
          <w:instrText xml:space="preserve"> PAGEREF _Toc97428718 \h </w:instrText>
        </w:r>
        <w:r w:rsidR="00EA1CFC">
          <w:rPr>
            <w:noProof/>
            <w:webHidden/>
          </w:rPr>
        </w:r>
        <w:r w:rsidR="00EA1CFC">
          <w:rPr>
            <w:noProof/>
            <w:webHidden/>
          </w:rPr>
          <w:fldChar w:fldCharType="separate"/>
        </w:r>
        <w:r w:rsidR="00EA1CFC">
          <w:rPr>
            <w:noProof/>
            <w:webHidden/>
          </w:rPr>
          <w:t>1</w:t>
        </w:r>
        <w:r w:rsidR="00EA1CFC">
          <w:rPr>
            <w:noProof/>
            <w:webHidden/>
          </w:rPr>
          <w:fldChar w:fldCharType="end"/>
        </w:r>
      </w:hyperlink>
    </w:p>
    <w:p w14:paraId="7B0A2599" w14:textId="3EDDFE81" w:rsidR="00EA1CFC" w:rsidRDefault="00FF40B1">
      <w:pPr>
        <w:pStyle w:val="30"/>
        <w:tabs>
          <w:tab w:val="right" w:leader="dot" w:pos="8268"/>
        </w:tabs>
        <w:ind w:left="960"/>
        <w:rPr>
          <w:rFonts w:asciiTheme="minorHAnsi" w:eastAsiaTheme="minorEastAsia" w:hAnsiTheme="minorHAnsi" w:cstheme="minorBidi"/>
          <w:noProof/>
          <w:sz w:val="21"/>
          <w:szCs w:val="22"/>
        </w:rPr>
      </w:pPr>
      <w:hyperlink w:anchor="_Toc97428719" w:history="1">
        <w:r w:rsidR="00EA1CFC" w:rsidRPr="001C6A26">
          <w:rPr>
            <w:rStyle w:val="a4"/>
            <w:noProof/>
          </w:rPr>
          <w:t xml:space="preserve">2.1.2 </w:t>
        </w:r>
        <w:r w:rsidR="00EA1CFC" w:rsidRPr="001C6A26">
          <w:rPr>
            <w:rStyle w:val="a4"/>
            <w:noProof/>
          </w:rPr>
          <w:t>函数调用规范</w:t>
        </w:r>
        <w:r w:rsidR="00EA1CFC">
          <w:rPr>
            <w:noProof/>
            <w:webHidden/>
          </w:rPr>
          <w:tab/>
        </w:r>
        <w:r w:rsidR="00EA1CFC">
          <w:rPr>
            <w:noProof/>
            <w:webHidden/>
          </w:rPr>
          <w:fldChar w:fldCharType="begin"/>
        </w:r>
        <w:r w:rsidR="00EA1CFC">
          <w:rPr>
            <w:noProof/>
            <w:webHidden/>
          </w:rPr>
          <w:instrText xml:space="preserve"> PAGEREF _Toc97428719 \h </w:instrText>
        </w:r>
        <w:r w:rsidR="00EA1CFC">
          <w:rPr>
            <w:noProof/>
            <w:webHidden/>
          </w:rPr>
        </w:r>
        <w:r w:rsidR="00EA1CFC">
          <w:rPr>
            <w:noProof/>
            <w:webHidden/>
          </w:rPr>
          <w:fldChar w:fldCharType="separate"/>
        </w:r>
        <w:r w:rsidR="00EA1CFC">
          <w:rPr>
            <w:noProof/>
            <w:webHidden/>
          </w:rPr>
          <w:t>1</w:t>
        </w:r>
        <w:r w:rsidR="00EA1CFC">
          <w:rPr>
            <w:noProof/>
            <w:webHidden/>
          </w:rPr>
          <w:fldChar w:fldCharType="end"/>
        </w:r>
      </w:hyperlink>
    </w:p>
    <w:p w14:paraId="4F515C63" w14:textId="41773F13" w:rsidR="00EA1CFC" w:rsidRDefault="00FF40B1">
      <w:pPr>
        <w:pStyle w:val="30"/>
        <w:tabs>
          <w:tab w:val="right" w:leader="dot" w:pos="8268"/>
        </w:tabs>
        <w:ind w:left="960"/>
        <w:rPr>
          <w:rFonts w:asciiTheme="minorHAnsi" w:eastAsiaTheme="minorEastAsia" w:hAnsiTheme="minorHAnsi" w:cstheme="minorBidi"/>
          <w:noProof/>
          <w:sz w:val="21"/>
          <w:szCs w:val="22"/>
        </w:rPr>
      </w:pPr>
      <w:hyperlink w:anchor="_Toc97428720" w:history="1">
        <w:r w:rsidR="00EA1CFC" w:rsidRPr="001C6A26">
          <w:rPr>
            <w:rStyle w:val="a4"/>
            <w:noProof/>
          </w:rPr>
          <w:t>2.1.3 RV32/64</w:t>
        </w:r>
        <w:r w:rsidR="00EA1CFC" w:rsidRPr="001C6A26">
          <w:rPr>
            <w:rStyle w:val="a4"/>
            <w:noProof/>
          </w:rPr>
          <w:t>特权架构</w:t>
        </w:r>
        <w:r w:rsidR="00EA1CFC">
          <w:rPr>
            <w:noProof/>
            <w:webHidden/>
          </w:rPr>
          <w:tab/>
        </w:r>
        <w:r w:rsidR="00EA1CFC">
          <w:rPr>
            <w:noProof/>
            <w:webHidden/>
          </w:rPr>
          <w:fldChar w:fldCharType="begin"/>
        </w:r>
        <w:r w:rsidR="00EA1CFC">
          <w:rPr>
            <w:noProof/>
            <w:webHidden/>
          </w:rPr>
          <w:instrText xml:space="preserve"> PAGEREF _Toc97428720 \h </w:instrText>
        </w:r>
        <w:r w:rsidR="00EA1CFC">
          <w:rPr>
            <w:noProof/>
            <w:webHidden/>
          </w:rPr>
        </w:r>
        <w:r w:rsidR="00EA1CFC">
          <w:rPr>
            <w:noProof/>
            <w:webHidden/>
          </w:rPr>
          <w:fldChar w:fldCharType="separate"/>
        </w:r>
        <w:r w:rsidR="00EA1CFC">
          <w:rPr>
            <w:noProof/>
            <w:webHidden/>
          </w:rPr>
          <w:t>1</w:t>
        </w:r>
        <w:r w:rsidR="00EA1CFC">
          <w:rPr>
            <w:noProof/>
            <w:webHidden/>
          </w:rPr>
          <w:fldChar w:fldCharType="end"/>
        </w:r>
      </w:hyperlink>
    </w:p>
    <w:p w14:paraId="7F521AE7" w14:textId="495D6587" w:rsidR="00EA1CFC" w:rsidRDefault="00FF40B1">
      <w:pPr>
        <w:pStyle w:val="20"/>
        <w:ind w:left="480"/>
        <w:rPr>
          <w:rFonts w:asciiTheme="minorHAnsi" w:eastAsiaTheme="minorEastAsia" w:hAnsiTheme="minorHAnsi" w:cstheme="minorBidi"/>
          <w:noProof/>
          <w:sz w:val="21"/>
          <w:szCs w:val="22"/>
        </w:rPr>
      </w:pPr>
      <w:hyperlink w:anchor="_Toc97428721" w:history="1">
        <w:r w:rsidR="00EA1CFC" w:rsidRPr="001C6A26">
          <w:rPr>
            <w:rStyle w:val="a4"/>
            <w:noProof/>
          </w:rPr>
          <w:t xml:space="preserve">2.2 </w:t>
        </w:r>
        <w:r w:rsidR="00EA1CFC" w:rsidRPr="001C6A26">
          <w:rPr>
            <w:rStyle w:val="a4"/>
            <w:noProof/>
          </w:rPr>
          <w:t>可重现性研究</w:t>
        </w:r>
        <w:r w:rsidR="00EA1CFC">
          <w:rPr>
            <w:noProof/>
            <w:webHidden/>
          </w:rPr>
          <w:tab/>
        </w:r>
        <w:r w:rsidR="00EA1CFC">
          <w:rPr>
            <w:noProof/>
            <w:webHidden/>
          </w:rPr>
          <w:fldChar w:fldCharType="begin"/>
        </w:r>
        <w:r w:rsidR="00EA1CFC">
          <w:rPr>
            <w:noProof/>
            <w:webHidden/>
          </w:rPr>
          <w:instrText xml:space="preserve"> PAGEREF _Toc97428721 \h </w:instrText>
        </w:r>
        <w:r w:rsidR="00EA1CFC">
          <w:rPr>
            <w:noProof/>
            <w:webHidden/>
          </w:rPr>
        </w:r>
        <w:r w:rsidR="00EA1CFC">
          <w:rPr>
            <w:noProof/>
            <w:webHidden/>
          </w:rPr>
          <w:fldChar w:fldCharType="separate"/>
        </w:r>
        <w:r w:rsidR="00EA1CFC">
          <w:rPr>
            <w:noProof/>
            <w:webHidden/>
          </w:rPr>
          <w:t>1</w:t>
        </w:r>
        <w:r w:rsidR="00EA1CFC">
          <w:rPr>
            <w:noProof/>
            <w:webHidden/>
          </w:rPr>
          <w:fldChar w:fldCharType="end"/>
        </w:r>
      </w:hyperlink>
    </w:p>
    <w:p w14:paraId="0BDF0110" w14:textId="77D2246E" w:rsidR="00EA1CFC" w:rsidRDefault="00FF40B1">
      <w:pPr>
        <w:pStyle w:val="30"/>
        <w:tabs>
          <w:tab w:val="right" w:leader="dot" w:pos="8268"/>
        </w:tabs>
        <w:ind w:left="960"/>
        <w:rPr>
          <w:rFonts w:asciiTheme="minorHAnsi" w:eastAsiaTheme="minorEastAsia" w:hAnsiTheme="minorHAnsi" w:cstheme="minorBidi"/>
          <w:noProof/>
          <w:sz w:val="21"/>
          <w:szCs w:val="22"/>
        </w:rPr>
      </w:pPr>
      <w:hyperlink w:anchor="_Toc97428722" w:history="1">
        <w:r w:rsidR="00EA1CFC" w:rsidRPr="001C6A26">
          <w:rPr>
            <w:rStyle w:val="a4"/>
            <w:noProof/>
          </w:rPr>
          <w:t xml:space="preserve">2.2.1 </w:t>
        </w:r>
        <w:r w:rsidR="00EA1CFC" w:rsidRPr="001C6A26">
          <w:rPr>
            <w:rStyle w:val="a4"/>
            <w:noProof/>
          </w:rPr>
          <w:t>确定性重放</w:t>
        </w:r>
        <w:r w:rsidR="00EA1CFC">
          <w:rPr>
            <w:noProof/>
            <w:webHidden/>
          </w:rPr>
          <w:tab/>
        </w:r>
        <w:r w:rsidR="00EA1CFC">
          <w:rPr>
            <w:noProof/>
            <w:webHidden/>
          </w:rPr>
          <w:fldChar w:fldCharType="begin"/>
        </w:r>
        <w:r w:rsidR="00EA1CFC">
          <w:rPr>
            <w:noProof/>
            <w:webHidden/>
          </w:rPr>
          <w:instrText xml:space="preserve"> PAGEREF _Toc97428722 \h </w:instrText>
        </w:r>
        <w:r w:rsidR="00EA1CFC">
          <w:rPr>
            <w:noProof/>
            <w:webHidden/>
          </w:rPr>
        </w:r>
        <w:r w:rsidR="00EA1CFC">
          <w:rPr>
            <w:noProof/>
            <w:webHidden/>
          </w:rPr>
          <w:fldChar w:fldCharType="separate"/>
        </w:r>
        <w:r w:rsidR="00EA1CFC">
          <w:rPr>
            <w:noProof/>
            <w:webHidden/>
          </w:rPr>
          <w:t>1</w:t>
        </w:r>
        <w:r w:rsidR="00EA1CFC">
          <w:rPr>
            <w:noProof/>
            <w:webHidden/>
          </w:rPr>
          <w:fldChar w:fldCharType="end"/>
        </w:r>
      </w:hyperlink>
    </w:p>
    <w:p w14:paraId="05388115" w14:textId="61AD1938" w:rsidR="00EA1CFC" w:rsidRDefault="00FF40B1">
      <w:pPr>
        <w:pStyle w:val="30"/>
        <w:tabs>
          <w:tab w:val="right" w:leader="dot" w:pos="8268"/>
        </w:tabs>
        <w:ind w:left="960"/>
        <w:rPr>
          <w:rFonts w:asciiTheme="minorHAnsi" w:eastAsiaTheme="minorEastAsia" w:hAnsiTheme="minorHAnsi" w:cstheme="minorBidi"/>
          <w:noProof/>
          <w:sz w:val="21"/>
          <w:szCs w:val="22"/>
        </w:rPr>
      </w:pPr>
      <w:hyperlink w:anchor="_Toc97428723" w:history="1">
        <w:r w:rsidR="00EA1CFC" w:rsidRPr="001C6A26">
          <w:rPr>
            <w:rStyle w:val="a4"/>
            <w:noProof/>
          </w:rPr>
          <w:t xml:space="preserve">2.2.2 </w:t>
        </w:r>
        <w:r w:rsidR="00EA1CFC" w:rsidRPr="001C6A26">
          <w:rPr>
            <w:rStyle w:val="a4"/>
            <w:noProof/>
          </w:rPr>
          <w:t>确定性模型</w:t>
        </w:r>
        <w:r w:rsidR="00EA1CFC">
          <w:rPr>
            <w:noProof/>
            <w:webHidden/>
          </w:rPr>
          <w:tab/>
        </w:r>
        <w:r w:rsidR="00EA1CFC">
          <w:rPr>
            <w:noProof/>
            <w:webHidden/>
          </w:rPr>
          <w:fldChar w:fldCharType="begin"/>
        </w:r>
        <w:r w:rsidR="00EA1CFC">
          <w:rPr>
            <w:noProof/>
            <w:webHidden/>
          </w:rPr>
          <w:instrText xml:space="preserve"> PAGEREF _Toc97428723 \h </w:instrText>
        </w:r>
        <w:r w:rsidR="00EA1CFC">
          <w:rPr>
            <w:noProof/>
            <w:webHidden/>
          </w:rPr>
        </w:r>
        <w:r w:rsidR="00EA1CFC">
          <w:rPr>
            <w:noProof/>
            <w:webHidden/>
          </w:rPr>
          <w:fldChar w:fldCharType="separate"/>
        </w:r>
        <w:r w:rsidR="00EA1CFC">
          <w:rPr>
            <w:noProof/>
            <w:webHidden/>
          </w:rPr>
          <w:t>2</w:t>
        </w:r>
        <w:r w:rsidR="00EA1CFC">
          <w:rPr>
            <w:noProof/>
            <w:webHidden/>
          </w:rPr>
          <w:fldChar w:fldCharType="end"/>
        </w:r>
      </w:hyperlink>
    </w:p>
    <w:p w14:paraId="63BCB3EE" w14:textId="072D0129" w:rsidR="00EA1CFC" w:rsidRDefault="00FF40B1">
      <w:pPr>
        <w:pStyle w:val="30"/>
        <w:tabs>
          <w:tab w:val="right" w:leader="dot" w:pos="8268"/>
        </w:tabs>
        <w:ind w:left="960"/>
        <w:rPr>
          <w:rFonts w:asciiTheme="minorHAnsi" w:eastAsiaTheme="minorEastAsia" w:hAnsiTheme="minorHAnsi" w:cstheme="minorBidi"/>
          <w:noProof/>
          <w:sz w:val="21"/>
          <w:szCs w:val="22"/>
        </w:rPr>
      </w:pPr>
      <w:hyperlink w:anchor="_Toc97428724" w:history="1">
        <w:r w:rsidR="00EA1CFC" w:rsidRPr="001C6A26">
          <w:rPr>
            <w:rStyle w:val="a4"/>
            <w:noProof/>
          </w:rPr>
          <w:t xml:space="preserve">2.2.3 </w:t>
        </w:r>
        <w:r w:rsidR="00EA1CFC" w:rsidRPr="001C6A26">
          <w:rPr>
            <w:rStyle w:val="a4"/>
            <w:noProof/>
          </w:rPr>
          <w:t>确定性重放实现方法</w:t>
        </w:r>
        <w:r w:rsidR="00EA1CFC">
          <w:rPr>
            <w:noProof/>
            <w:webHidden/>
          </w:rPr>
          <w:tab/>
        </w:r>
        <w:r w:rsidR="00EA1CFC">
          <w:rPr>
            <w:noProof/>
            <w:webHidden/>
          </w:rPr>
          <w:fldChar w:fldCharType="begin"/>
        </w:r>
        <w:r w:rsidR="00EA1CFC">
          <w:rPr>
            <w:noProof/>
            <w:webHidden/>
          </w:rPr>
          <w:instrText xml:space="preserve"> PAGEREF _Toc97428724 \h </w:instrText>
        </w:r>
        <w:r w:rsidR="00EA1CFC">
          <w:rPr>
            <w:noProof/>
            <w:webHidden/>
          </w:rPr>
        </w:r>
        <w:r w:rsidR="00EA1CFC">
          <w:rPr>
            <w:noProof/>
            <w:webHidden/>
          </w:rPr>
          <w:fldChar w:fldCharType="separate"/>
        </w:r>
        <w:r w:rsidR="00EA1CFC">
          <w:rPr>
            <w:noProof/>
            <w:webHidden/>
          </w:rPr>
          <w:t>2</w:t>
        </w:r>
        <w:r w:rsidR="00EA1CFC">
          <w:rPr>
            <w:noProof/>
            <w:webHidden/>
          </w:rPr>
          <w:fldChar w:fldCharType="end"/>
        </w:r>
      </w:hyperlink>
    </w:p>
    <w:p w14:paraId="594F9F3B" w14:textId="520807E8" w:rsidR="00EA1CFC" w:rsidRDefault="00FF40B1">
      <w:pPr>
        <w:pStyle w:val="30"/>
        <w:tabs>
          <w:tab w:val="right" w:leader="dot" w:pos="8268"/>
        </w:tabs>
        <w:ind w:left="960"/>
        <w:rPr>
          <w:rFonts w:asciiTheme="minorHAnsi" w:eastAsiaTheme="minorEastAsia" w:hAnsiTheme="minorHAnsi" w:cstheme="minorBidi"/>
          <w:noProof/>
          <w:sz w:val="21"/>
          <w:szCs w:val="22"/>
        </w:rPr>
      </w:pPr>
      <w:hyperlink w:anchor="_Toc97428725" w:history="1">
        <w:r w:rsidR="00EA1CFC" w:rsidRPr="001C6A26">
          <w:rPr>
            <w:rStyle w:val="a4"/>
            <w:noProof/>
          </w:rPr>
          <w:t xml:space="preserve">2.2.4 </w:t>
        </w:r>
        <w:r w:rsidR="00EA1CFC" w:rsidRPr="001C6A26">
          <w:rPr>
            <w:rStyle w:val="a4"/>
            <w:noProof/>
          </w:rPr>
          <w:t>容器化方法中的</w:t>
        </w:r>
        <w:r w:rsidR="00EC470D">
          <w:rPr>
            <w:rStyle w:val="a4"/>
            <w:noProof/>
          </w:rPr>
          <w:t>不确定性</w:t>
        </w:r>
        <w:r w:rsidR="00EA1CFC" w:rsidRPr="001C6A26">
          <w:rPr>
            <w:rStyle w:val="a4"/>
            <w:noProof/>
          </w:rPr>
          <w:t>来源</w:t>
        </w:r>
        <w:r w:rsidR="00EA1CFC">
          <w:rPr>
            <w:noProof/>
            <w:webHidden/>
          </w:rPr>
          <w:tab/>
        </w:r>
        <w:r w:rsidR="00EA1CFC">
          <w:rPr>
            <w:noProof/>
            <w:webHidden/>
          </w:rPr>
          <w:fldChar w:fldCharType="begin"/>
        </w:r>
        <w:r w:rsidR="00EA1CFC">
          <w:rPr>
            <w:noProof/>
            <w:webHidden/>
          </w:rPr>
          <w:instrText xml:space="preserve"> PAGEREF _Toc97428725 \h </w:instrText>
        </w:r>
        <w:r w:rsidR="00EA1CFC">
          <w:rPr>
            <w:noProof/>
            <w:webHidden/>
          </w:rPr>
        </w:r>
        <w:r w:rsidR="00EA1CFC">
          <w:rPr>
            <w:noProof/>
            <w:webHidden/>
          </w:rPr>
          <w:fldChar w:fldCharType="separate"/>
        </w:r>
        <w:r w:rsidR="00EA1CFC">
          <w:rPr>
            <w:noProof/>
            <w:webHidden/>
          </w:rPr>
          <w:t>2</w:t>
        </w:r>
        <w:r w:rsidR="00EA1CFC">
          <w:rPr>
            <w:noProof/>
            <w:webHidden/>
          </w:rPr>
          <w:fldChar w:fldCharType="end"/>
        </w:r>
      </w:hyperlink>
    </w:p>
    <w:p w14:paraId="5E9C783E" w14:textId="1A3FEDA6" w:rsidR="00EA1CFC" w:rsidRDefault="00FF40B1">
      <w:pPr>
        <w:pStyle w:val="10"/>
        <w:tabs>
          <w:tab w:val="right" w:leader="dot" w:pos="8268"/>
        </w:tabs>
        <w:rPr>
          <w:rFonts w:asciiTheme="minorHAnsi" w:eastAsiaTheme="minorEastAsia" w:hAnsiTheme="minorHAnsi" w:cstheme="minorBidi"/>
          <w:noProof/>
          <w:sz w:val="21"/>
          <w:szCs w:val="22"/>
        </w:rPr>
      </w:pPr>
      <w:hyperlink w:anchor="_Toc97428726" w:history="1">
        <w:r w:rsidR="00EA1CFC" w:rsidRPr="001C6A26">
          <w:rPr>
            <w:rStyle w:val="a4"/>
            <w:noProof/>
          </w:rPr>
          <w:t>第</w:t>
        </w:r>
        <w:r w:rsidR="00EA1CFC" w:rsidRPr="001C6A26">
          <w:rPr>
            <w:rStyle w:val="a4"/>
            <w:noProof/>
          </w:rPr>
          <w:t>3</w:t>
        </w:r>
        <w:r w:rsidR="00EA1CFC" w:rsidRPr="001C6A26">
          <w:rPr>
            <w:rStyle w:val="a4"/>
            <w:noProof/>
          </w:rPr>
          <w:t>章</w:t>
        </w:r>
        <w:r w:rsidR="00EA1CFC" w:rsidRPr="001C6A26">
          <w:rPr>
            <w:rStyle w:val="a4"/>
            <w:noProof/>
          </w:rPr>
          <w:t xml:space="preserve"> </w:t>
        </w:r>
        <w:r w:rsidR="00EA1CFC" w:rsidRPr="001C6A26">
          <w:rPr>
            <w:rStyle w:val="a4"/>
            <w:noProof/>
          </w:rPr>
          <w:t>容器化可重现方法</w:t>
        </w:r>
        <w:r w:rsidR="00EA1CFC">
          <w:rPr>
            <w:noProof/>
            <w:webHidden/>
          </w:rPr>
          <w:tab/>
        </w:r>
        <w:r w:rsidR="00EA1CFC">
          <w:rPr>
            <w:noProof/>
            <w:webHidden/>
          </w:rPr>
          <w:fldChar w:fldCharType="begin"/>
        </w:r>
        <w:r w:rsidR="00EA1CFC">
          <w:rPr>
            <w:noProof/>
            <w:webHidden/>
          </w:rPr>
          <w:instrText xml:space="preserve"> PAGEREF _Toc97428726 \h </w:instrText>
        </w:r>
        <w:r w:rsidR="00EA1CFC">
          <w:rPr>
            <w:noProof/>
            <w:webHidden/>
          </w:rPr>
        </w:r>
        <w:r w:rsidR="00EA1CFC">
          <w:rPr>
            <w:noProof/>
            <w:webHidden/>
          </w:rPr>
          <w:fldChar w:fldCharType="separate"/>
        </w:r>
        <w:r w:rsidR="00EA1CFC">
          <w:rPr>
            <w:noProof/>
            <w:webHidden/>
          </w:rPr>
          <w:t>3</w:t>
        </w:r>
        <w:r w:rsidR="00EA1CFC">
          <w:rPr>
            <w:noProof/>
            <w:webHidden/>
          </w:rPr>
          <w:fldChar w:fldCharType="end"/>
        </w:r>
      </w:hyperlink>
    </w:p>
    <w:p w14:paraId="33BDCC40" w14:textId="1A08A4E1" w:rsidR="00EA1CFC" w:rsidRDefault="00FF40B1">
      <w:pPr>
        <w:pStyle w:val="20"/>
        <w:ind w:left="480"/>
        <w:rPr>
          <w:rFonts w:asciiTheme="minorHAnsi" w:eastAsiaTheme="minorEastAsia" w:hAnsiTheme="minorHAnsi" w:cstheme="minorBidi"/>
          <w:noProof/>
          <w:sz w:val="21"/>
          <w:szCs w:val="22"/>
        </w:rPr>
      </w:pPr>
      <w:hyperlink w:anchor="_Toc97428727" w:history="1">
        <w:r w:rsidR="00EA1CFC" w:rsidRPr="001C6A26">
          <w:rPr>
            <w:rStyle w:val="a4"/>
            <w:noProof/>
          </w:rPr>
          <w:t xml:space="preserve">3.1 </w:t>
        </w:r>
        <w:r w:rsidR="00EA1CFC" w:rsidRPr="001C6A26">
          <w:rPr>
            <w:rStyle w:val="a4"/>
            <w:noProof/>
          </w:rPr>
          <w:t>基于</w:t>
        </w:r>
        <w:r w:rsidR="00EA1CFC" w:rsidRPr="001C6A26">
          <w:rPr>
            <w:rStyle w:val="a4"/>
            <w:noProof/>
          </w:rPr>
          <w:t>ptrace</w:t>
        </w:r>
        <w:r w:rsidR="00EA1CFC" w:rsidRPr="001C6A26">
          <w:rPr>
            <w:rStyle w:val="a4"/>
            <w:noProof/>
          </w:rPr>
          <w:t>的系统调用拦截</w:t>
        </w:r>
        <w:r w:rsidR="00EA1CFC">
          <w:rPr>
            <w:noProof/>
            <w:webHidden/>
          </w:rPr>
          <w:tab/>
        </w:r>
        <w:r w:rsidR="00EA1CFC">
          <w:rPr>
            <w:noProof/>
            <w:webHidden/>
          </w:rPr>
          <w:fldChar w:fldCharType="begin"/>
        </w:r>
        <w:r w:rsidR="00EA1CFC">
          <w:rPr>
            <w:noProof/>
            <w:webHidden/>
          </w:rPr>
          <w:instrText xml:space="preserve"> PAGEREF _Toc97428727 \h </w:instrText>
        </w:r>
        <w:r w:rsidR="00EA1CFC">
          <w:rPr>
            <w:noProof/>
            <w:webHidden/>
          </w:rPr>
        </w:r>
        <w:r w:rsidR="00EA1CFC">
          <w:rPr>
            <w:noProof/>
            <w:webHidden/>
          </w:rPr>
          <w:fldChar w:fldCharType="separate"/>
        </w:r>
        <w:r w:rsidR="00EA1CFC">
          <w:rPr>
            <w:noProof/>
            <w:webHidden/>
          </w:rPr>
          <w:t>3</w:t>
        </w:r>
        <w:r w:rsidR="00EA1CFC">
          <w:rPr>
            <w:noProof/>
            <w:webHidden/>
          </w:rPr>
          <w:fldChar w:fldCharType="end"/>
        </w:r>
      </w:hyperlink>
    </w:p>
    <w:p w14:paraId="1351720B" w14:textId="714AF4F8" w:rsidR="00EA1CFC" w:rsidRDefault="00FF40B1">
      <w:pPr>
        <w:pStyle w:val="20"/>
        <w:ind w:left="480"/>
        <w:rPr>
          <w:rFonts w:asciiTheme="minorHAnsi" w:eastAsiaTheme="minorEastAsia" w:hAnsiTheme="minorHAnsi" w:cstheme="minorBidi"/>
          <w:noProof/>
          <w:sz w:val="21"/>
          <w:szCs w:val="22"/>
        </w:rPr>
      </w:pPr>
      <w:hyperlink w:anchor="_Toc97428728" w:history="1">
        <w:r w:rsidR="00EA1CFC" w:rsidRPr="001C6A26">
          <w:rPr>
            <w:rStyle w:val="a4"/>
            <w:noProof/>
          </w:rPr>
          <w:t xml:space="preserve">3.2 </w:t>
        </w:r>
        <w:r w:rsidR="00EA1CFC" w:rsidRPr="001C6A26">
          <w:rPr>
            <w:rStyle w:val="a4"/>
            <w:noProof/>
          </w:rPr>
          <w:t>可重现方法工作流程</w:t>
        </w:r>
        <w:r w:rsidR="00EA1CFC">
          <w:rPr>
            <w:noProof/>
            <w:webHidden/>
          </w:rPr>
          <w:tab/>
        </w:r>
        <w:r w:rsidR="00EA1CFC">
          <w:rPr>
            <w:noProof/>
            <w:webHidden/>
          </w:rPr>
          <w:fldChar w:fldCharType="begin"/>
        </w:r>
        <w:r w:rsidR="00EA1CFC">
          <w:rPr>
            <w:noProof/>
            <w:webHidden/>
          </w:rPr>
          <w:instrText xml:space="preserve"> PAGEREF _Toc97428728 \h </w:instrText>
        </w:r>
        <w:r w:rsidR="00EA1CFC">
          <w:rPr>
            <w:noProof/>
            <w:webHidden/>
          </w:rPr>
        </w:r>
        <w:r w:rsidR="00EA1CFC">
          <w:rPr>
            <w:noProof/>
            <w:webHidden/>
          </w:rPr>
          <w:fldChar w:fldCharType="separate"/>
        </w:r>
        <w:r w:rsidR="00EA1CFC">
          <w:rPr>
            <w:noProof/>
            <w:webHidden/>
          </w:rPr>
          <w:t>3</w:t>
        </w:r>
        <w:r w:rsidR="00EA1CFC">
          <w:rPr>
            <w:noProof/>
            <w:webHidden/>
          </w:rPr>
          <w:fldChar w:fldCharType="end"/>
        </w:r>
      </w:hyperlink>
    </w:p>
    <w:p w14:paraId="3690CBB7" w14:textId="1EC58AD9" w:rsidR="00EA1CFC" w:rsidRDefault="00FF40B1">
      <w:pPr>
        <w:pStyle w:val="20"/>
        <w:ind w:left="480"/>
        <w:rPr>
          <w:rFonts w:asciiTheme="minorHAnsi" w:eastAsiaTheme="minorEastAsia" w:hAnsiTheme="minorHAnsi" w:cstheme="minorBidi"/>
          <w:noProof/>
          <w:sz w:val="21"/>
          <w:szCs w:val="22"/>
        </w:rPr>
      </w:pPr>
      <w:hyperlink w:anchor="_Toc97428729" w:history="1">
        <w:r w:rsidR="00EA1CFC" w:rsidRPr="001C6A26">
          <w:rPr>
            <w:rStyle w:val="a4"/>
            <w:noProof/>
          </w:rPr>
          <w:t xml:space="preserve">3.3 </w:t>
        </w:r>
        <w:r w:rsidR="00EC470D">
          <w:rPr>
            <w:rStyle w:val="a4"/>
            <w:noProof/>
          </w:rPr>
          <w:t>不确定性</w:t>
        </w:r>
        <w:r w:rsidR="00EA1CFC" w:rsidRPr="001C6A26">
          <w:rPr>
            <w:rStyle w:val="a4"/>
            <w:noProof/>
          </w:rPr>
          <w:t>来源</w:t>
        </w:r>
        <w:r w:rsidR="00EA1CFC">
          <w:rPr>
            <w:noProof/>
            <w:webHidden/>
          </w:rPr>
          <w:tab/>
        </w:r>
        <w:r w:rsidR="00EA1CFC">
          <w:rPr>
            <w:noProof/>
            <w:webHidden/>
          </w:rPr>
          <w:fldChar w:fldCharType="begin"/>
        </w:r>
        <w:r w:rsidR="00EA1CFC">
          <w:rPr>
            <w:noProof/>
            <w:webHidden/>
          </w:rPr>
          <w:instrText xml:space="preserve"> PAGEREF _Toc97428729 \h </w:instrText>
        </w:r>
        <w:r w:rsidR="00EA1CFC">
          <w:rPr>
            <w:noProof/>
            <w:webHidden/>
          </w:rPr>
        </w:r>
        <w:r w:rsidR="00EA1CFC">
          <w:rPr>
            <w:noProof/>
            <w:webHidden/>
          </w:rPr>
          <w:fldChar w:fldCharType="separate"/>
        </w:r>
        <w:r w:rsidR="00EA1CFC">
          <w:rPr>
            <w:noProof/>
            <w:webHidden/>
          </w:rPr>
          <w:t>3</w:t>
        </w:r>
        <w:r w:rsidR="00EA1CFC">
          <w:rPr>
            <w:noProof/>
            <w:webHidden/>
          </w:rPr>
          <w:fldChar w:fldCharType="end"/>
        </w:r>
      </w:hyperlink>
    </w:p>
    <w:p w14:paraId="6BE3FC67" w14:textId="278BAD15" w:rsidR="00EA1CFC" w:rsidRDefault="00FF40B1">
      <w:pPr>
        <w:pStyle w:val="30"/>
        <w:tabs>
          <w:tab w:val="right" w:leader="dot" w:pos="8268"/>
        </w:tabs>
        <w:ind w:left="960"/>
        <w:rPr>
          <w:rFonts w:asciiTheme="minorHAnsi" w:eastAsiaTheme="minorEastAsia" w:hAnsiTheme="minorHAnsi" w:cstheme="minorBidi"/>
          <w:noProof/>
          <w:sz w:val="21"/>
          <w:szCs w:val="22"/>
        </w:rPr>
      </w:pPr>
      <w:hyperlink w:anchor="_Toc97428730" w:history="1">
        <w:r w:rsidR="00EA1CFC" w:rsidRPr="001C6A26">
          <w:rPr>
            <w:rStyle w:val="a4"/>
            <w:noProof/>
          </w:rPr>
          <w:t xml:space="preserve">3.3.1 </w:t>
        </w:r>
        <w:r w:rsidR="00EA1CFC" w:rsidRPr="001C6A26">
          <w:rPr>
            <w:rStyle w:val="a4"/>
            <w:noProof/>
          </w:rPr>
          <w:t>用户进程编号</w:t>
        </w:r>
        <w:r w:rsidR="00EA1CFC">
          <w:rPr>
            <w:noProof/>
            <w:webHidden/>
          </w:rPr>
          <w:tab/>
        </w:r>
        <w:r w:rsidR="00EA1CFC">
          <w:rPr>
            <w:noProof/>
            <w:webHidden/>
          </w:rPr>
          <w:fldChar w:fldCharType="begin"/>
        </w:r>
        <w:r w:rsidR="00EA1CFC">
          <w:rPr>
            <w:noProof/>
            <w:webHidden/>
          </w:rPr>
          <w:instrText xml:space="preserve"> PAGEREF _Toc97428730 \h </w:instrText>
        </w:r>
        <w:r w:rsidR="00EA1CFC">
          <w:rPr>
            <w:noProof/>
            <w:webHidden/>
          </w:rPr>
        </w:r>
        <w:r w:rsidR="00EA1CFC">
          <w:rPr>
            <w:noProof/>
            <w:webHidden/>
          </w:rPr>
          <w:fldChar w:fldCharType="separate"/>
        </w:r>
        <w:r w:rsidR="00EA1CFC">
          <w:rPr>
            <w:noProof/>
            <w:webHidden/>
          </w:rPr>
          <w:t>3</w:t>
        </w:r>
        <w:r w:rsidR="00EA1CFC">
          <w:rPr>
            <w:noProof/>
            <w:webHidden/>
          </w:rPr>
          <w:fldChar w:fldCharType="end"/>
        </w:r>
      </w:hyperlink>
    </w:p>
    <w:p w14:paraId="2456DBDA" w14:textId="61F6CDE2" w:rsidR="00EA1CFC" w:rsidRDefault="00FF40B1">
      <w:pPr>
        <w:pStyle w:val="30"/>
        <w:tabs>
          <w:tab w:val="right" w:leader="dot" w:pos="8268"/>
        </w:tabs>
        <w:ind w:left="960"/>
        <w:rPr>
          <w:rFonts w:asciiTheme="minorHAnsi" w:eastAsiaTheme="minorEastAsia" w:hAnsiTheme="minorHAnsi" w:cstheme="minorBidi"/>
          <w:noProof/>
          <w:sz w:val="21"/>
          <w:szCs w:val="22"/>
        </w:rPr>
      </w:pPr>
      <w:hyperlink w:anchor="_Toc97428731" w:history="1">
        <w:r w:rsidR="00EA1CFC" w:rsidRPr="001C6A26">
          <w:rPr>
            <w:rStyle w:val="a4"/>
            <w:noProof/>
          </w:rPr>
          <w:t xml:space="preserve">3.3.2 </w:t>
        </w:r>
        <w:r w:rsidR="00EA1CFC" w:rsidRPr="001C6A26">
          <w:rPr>
            <w:rStyle w:val="a4"/>
            <w:noProof/>
          </w:rPr>
          <w:t>随机函数</w:t>
        </w:r>
        <w:r w:rsidR="00EA1CFC">
          <w:rPr>
            <w:noProof/>
            <w:webHidden/>
          </w:rPr>
          <w:tab/>
        </w:r>
        <w:r w:rsidR="00EA1CFC">
          <w:rPr>
            <w:noProof/>
            <w:webHidden/>
          </w:rPr>
          <w:fldChar w:fldCharType="begin"/>
        </w:r>
        <w:r w:rsidR="00EA1CFC">
          <w:rPr>
            <w:noProof/>
            <w:webHidden/>
          </w:rPr>
          <w:instrText xml:space="preserve"> PAGEREF _Toc97428731 \h </w:instrText>
        </w:r>
        <w:r w:rsidR="00EA1CFC">
          <w:rPr>
            <w:noProof/>
            <w:webHidden/>
          </w:rPr>
        </w:r>
        <w:r w:rsidR="00EA1CFC">
          <w:rPr>
            <w:noProof/>
            <w:webHidden/>
          </w:rPr>
          <w:fldChar w:fldCharType="separate"/>
        </w:r>
        <w:r w:rsidR="00EA1CFC">
          <w:rPr>
            <w:noProof/>
            <w:webHidden/>
          </w:rPr>
          <w:t>4</w:t>
        </w:r>
        <w:r w:rsidR="00EA1CFC">
          <w:rPr>
            <w:noProof/>
            <w:webHidden/>
          </w:rPr>
          <w:fldChar w:fldCharType="end"/>
        </w:r>
      </w:hyperlink>
    </w:p>
    <w:p w14:paraId="333D0B58" w14:textId="7726B91A" w:rsidR="00EA1CFC" w:rsidRDefault="00FF40B1">
      <w:pPr>
        <w:pStyle w:val="30"/>
        <w:tabs>
          <w:tab w:val="right" w:leader="dot" w:pos="8268"/>
        </w:tabs>
        <w:ind w:left="960"/>
        <w:rPr>
          <w:rFonts w:asciiTheme="minorHAnsi" w:eastAsiaTheme="minorEastAsia" w:hAnsiTheme="minorHAnsi" w:cstheme="minorBidi"/>
          <w:noProof/>
          <w:sz w:val="21"/>
          <w:szCs w:val="22"/>
        </w:rPr>
      </w:pPr>
      <w:hyperlink w:anchor="_Toc97428732" w:history="1">
        <w:r w:rsidR="00EA1CFC" w:rsidRPr="001C6A26">
          <w:rPr>
            <w:rStyle w:val="a4"/>
            <w:noProof/>
          </w:rPr>
          <w:t xml:space="preserve">3.3.3 </w:t>
        </w:r>
        <w:r w:rsidR="00EA1CFC" w:rsidRPr="001C6A26">
          <w:rPr>
            <w:rStyle w:val="a4"/>
            <w:noProof/>
          </w:rPr>
          <w:t>时间</w:t>
        </w:r>
        <w:r w:rsidR="00EA1CFC">
          <w:rPr>
            <w:noProof/>
            <w:webHidden/>
          </w:rPr>
          <w:tab/>
        </w:r>
        <w:r w:rsidR="00EA1CFC">
          <w:rPr>
            <w:noProof/>
            <w:webHidden/>
          </w:rPr>
          <w:fldChar w:fldCharType="begin"/>
        </w:r>
        <w:r w:rsidR="00EA1CFC">
          <w:rPr>
            <w:noProof/>
            <w:webHidden/>
          </w:rPr>
          <w:instrText xml:space="preserve"> PAGEREF _Toc97428732 \h </w:instrText>
        </w:r>
        <w:r w:rsidR="00EA1CFC">
          <w:rPr>
            <w:noProof/>
            <w:webHidden/>
          </w:rPr>
        </w:r>
        <w:r w:rsidR="00EA1CFC">
          <w:rPr>
            <w:noProof/>
            <w:webHidden/>
          </w:rPr>
          <w:fldChar w:fldCharType="separate"/>
        </w:r>
        <w:r w:rsidR="00EA1CFC">
          <w:rPr>
            <w:noProof/>
            <w:webHidden/>
          </w:rPr>
          <w:t>4</w:t>
        </w:r>
        <w:r w:rsidR="00EA1CFC">
          <w:rPr>
            <w:noProof/>
            <w:webHidden/>
          </w:rPr>
          <w:fldChar w:fldCharType="end"/>
        </w:r>
      </w:hyperlink>
    </w:p>
    <w:p w14:paraId="47E8FDF1" w14:textId="4C6AAFCA" w:rsidR="00EA1CFC" w:rsidRDefault="00FF40B1">
      <w:pPr>
        <w:pStyle w:val="30"/>
        <w:tabs>
          <w:tab w:val="right" w:leader="dot" w:pos="8268"/>
        </w:tabs>
        <w:ind w:left="960"/>
        <w:rPr>
          <w:rFonts w:asciiTheme="minorHAnsi" w:eastAsiaTheme="minorEastAsia" w:hAnsiTheme="minorHAnsi" w:cstheme="minorBidi"/>
          <w:noProof/>
          <w:sz w:val="21"/>
          <w:szCs w:val="22"/>
        </w:rPr>
      </w:pPr>
      <w:hyperlink w:anchor="_Toc97428733" w:history="1">
        <w:r w:rsidR="00EA1CFC" w:rsidRPr="001C6A26">
          <w:rPr>
            <w:rStyle w:val="a4"/>
            <w:noProof/>
          </w:rPr>
          <w:t xml:space="preserve">3.3.4 </w:t>
        </w:r>
        <w:r w:rsidR="00EA1CFC" w:rsidRPr="001C6A26">
          <w:rPr>
            <w:rStyle w:val="a4"/>
            <w:noProof/>
          </w:rPr>
          <w:t>信号</w:t>
        </w:r>
        <w:r w:rsidR="00EA1CFC">
          <w:rPr>
            <w:noProof/>
            <w:webHidden/>
          </w:rPr>
          <w:tab/>
        </w:r>
        <w:r w:rsidR="00EA1CFC">
          <w:rPr>
            <w:noProof/>
            <w:webHidden/>
          </w:rPr>
          <w:fldChar w:fldCharType="begin"/>
        </w:r>
        <w:r w:rsidR="00EA1CFC">
          <w:rPr>
            <w:noProof/>
            <w:webHidden/>
          </w:rPr>
          <w:instrText xml:space="preserve"> PAGEREF _Toc97428733 \h </w:instrText>
        </w:r>
        <w:r w:rsidR="00EA1CFC">
          <w:rPr>
            <w:noProof/>
            <w:webHidden/>
          </w:rPr>
        </w:r>
        <w:r w:rsidR="00EA1CFC">
          <w:rPr>
            <w:noProof/>
            <w:webHidden/>
          </w:rPr>
          <w:fldChar w:fldCharType="separate"/>
        </w:r>
        <w:r w:rsidR="00EA1CFC">
          <w:rPr>
            <w:noProof/>
            <w:webHidden/>
          </w:rPr>
          <w:t>4</w:t>
        </w:r>
        <w:r w:rsidR="00EA1CFC">
          <w:rPr>
            <w:noProof/>
            <w:webHidden/>
          </w:rPr>
          <w:fldChar w:fldCharType="end"/>
        </w:r>
      </w:hyperlink>
    </w:p>
    <w:p w14:paraId="5062F19F" w14:textId="01823D1B" w:rsidR="00EA1CFC" w:rsidRDefault="00FF40B1">
      <w:pPr>
        <w:pStyle w:val="30"/>
        <w:tabs>
          <w:tab w:val="right" w:leader="dot" w:pos="8268"/>
        </w:tabs>
        <w:ind w:left="960"/>
        <w:rPr>
          <w:rFonts w:asciiTheme="minorHAnsi" w:eastAsiaTheme="minorEastAsia" w:hAnsiTheme="minorHAnsi" w:cstheme="minorBidi"/>
          <w:noProof/>
          <w:sz w:val="21"/>
          <w:szCs w:val="22"/>
        </w:rPr>
      </w:pPr>
      <w:hyperlink w:anchor="_Toc97428734" w:history="1">
        <w:r w:rsidR="00EA1CFC" w:rsidRPr="001C6A26">
          <w:rPr>
            <w:rStyle w:val="a4"/>
            <w:noProof/>
          </w:rPr>
          <w:t xml:space="preserve">3.3.5 </w:t>
        </w:r>
        <w:r w:rsidR="00EA1CFC" w:rsidRPr="001C6A26">
          <w:rPr>
            <w:rStyle w:val="a4"/>
            <w:noProof/>
          </w:rPr>
          <w:t>文件和目录</w:t>
        </w:r>
        <w:r w:rsidR="00EA1CFC">
          <w:rPr>
            <w:noProof/>
            <w:webHidden/>
          </w:rPr>
          <w:tab/>
        </w:r>
        <w:r w:rsidR="00EA1CFC">
          <w:rPr>
            <w:noProof/>
            <w:webHidden/>
          </w:rPr>
          <w:fldChar w:fldCharType="begin"/>
        </w:r>
        <w:r w:rsidR="00EA1CFC">
          <w:rPr>
            <w:noProof/>
            <w:webHidden/>
          </w:rPr>
          <w:instrText xml:space="preserve"> PAGEREF _Toc97428734 \h </w:instrText>
        </w:r>
        <w:r w:rsidR="00EA1CFC">
          <w:rPr>
            <w:noProof/>
            <w:webHidden/>
          </w:rPr>
        </w:r>
        <w:r w:rsidR="00EA1CFC">
          <w:rPr>
            <w:noProof/>
            <w:webHidden/>
          </w:rPr>
          <w:fldChar w:fldCharType="separate"/>
        </w:r>
        <w:r w:rsidR="00EA1CFC">
          <w:rPr>
            <w:noProof/>
            <w:webHidden/>
          </w:rPr>
          <w:t>4</w:t>
        </w:r>
        <w:r w:rsidR="00EA1CFC">
          <w:rPr>
            <w:noProof/>
            <w:webHidden/>
          </w:rPr>
          <w:fldChar w:fldCharType="end"/>
        </w:r>
      </w:hyperlink>
    </w:p>
    <w:p w14:paraId="7EDC5040" w14:textId="7FE404E7" w:rsidR="00EA1CFC" w:rsidRDefault="00FF40B1">
      <w:pPr>
        <w:pStyle w:val="20"/>
        <w:ind w:left="480"/>
        <w:rPr>
          <w:rFonts w:asciiTheme="minorHAnsi" w:eastAsiaTheme="minorEastAsia" w:hAnsiTheme="minorHAnsi" w:cstheme="minorBidi"/>
          <w:noProof/>
          <w:sz w:val="21"/>
          <w:szCs w:val="22"/>
        </w:rPr>
      </w:pPr>
      <w:hyperlink w:anchor="_Toc97428735" w:history="1">
        <w:r w:rsidR="00EA1CFC" w:rsidRPr="001C6A26">
          <w:rPr>
            <w:rStyle w:val="a4"/>
            <w:noProof/>
          </w:rPr>
          <w:t xml:space="preserve">3.4 </w:t>
        </w:r>
        <w:r w:rsidR="00EA1CFC" w:rsidRPr="001C6A26">
          <w:rPr>
            <w:rStyle w:val="a4"/>
            <w:noProof/>
          </w:rPr>
          <w:t>容器化隔离方案</w:t>
        </w:r>
        <w:r w:rsidR="00EA1CFC">
          <w:rPr>
            <w:noProof/>
            <w:webHidden/>
          </w:rPr>
          <w:tab/>
        </w:r>
        <w:r w:rsidR="00EA1CFC">
          <w:rPr>
            <w:noProof/>
            <w:webHidden/>
          </w:rPr>
          <w:fldChar w:fldCharType="begin"/>
        </w:r>
        <w:r w:rsidR="00EA1CFC">
          <w:rPr>
            <w:noProof/>
            <w:webHidden/>
          </w:rPr>
          <w:instrText xml:space="preserve"> PAGEREF _Toc97428735 \h </w:instrText>
        </w:r>
        <w:r w:rsidR="00EA1CFC">
          <w:rPr>
            <w:noProof/>
            <w:webHidden/>
          </w:rPr>
        </w:r>
        <w:r w:rsidR="00EA1CFC">
          <w:rPr>
            <w:noProof/>
            <w:webHidden/>
          </w:rPr>
          <w:fldChar w:fldCharType="separate"/>
        </w:r>
        <w:r w:rsidR="00EA1CFC">
          <w:rPr>
            <w:noProof/>
            <w:webHidden/>
          </w:rPr>
          <w:t>4</w:t>
        </w:r>
        <w:r w:rsidR="00EA1CFC">
          <w:rPr>
            <w:noProof/>
            <w:webHidden/>
          </w:rPr>
          <w:fldChar w:fldCharType="end"/>
        </w:r>
      </w:hyperlink>
    </w:p>
    <w:p w14:paraId="64FFB23D" w14:textId="2600483F" w:rsidR="00EA1CFC" w:rsidRDefault="00FF40B1">
      <w:pPr>
        <w:pStyle w:val="10"/>
        <w:tabs>
          <w:tab w:val="right" w:leader="dot" w:pos="8268"/>
        </w:tabs>
        <w:rPr>
          <w:rFonts w:asciiTheme="minorHAnsi" w:eastAsiaTheme="minorEastAsia" w:hAnsiTheme="minorHAnsi" w:cstheme="minorBidi"/>
          <w:noProof/>
          <w:sz w:val="21"/>
          <w:szCs w:val="22"/>
        </w:rPr>
      </w:pPr>
      <w:hyperlink w:anchor="_Toc97428736" w:history="1">
        <w:r w:rsidR="00EA1CFC" w:rsidRPr="001C6A26">
          <w:rPr>
            <w:rStyle w:val="a4"/>
            <w:noProof/>
          </w:rPr>
          <w:t>第</w:t>
        </w:r>
        <w:r w:rsidR="00EA1CFC" w:rsidRPr="001C6A26">
          <w:rPr>
            <w:rStyle w:val="a4"/>
            <w:noProof/>
          </w:rPr>
          <w:t>4</w:t>
        </w:r>
        <w:r w:rsidR="00EA1CFC" w:rsidRPr="001C6A26">
          <w:rPr>
            <w:rStyle w:val="a4"/>
            <w:noProof/>
          </w:rPr>
          <w:t>章</w:t>
        </w:r>
        <w:r w:rsidR="00EA1CFC" w:rsidRPr="001C6A26">
          <w:rPr>
            <w:rStyle w:val="a4"/>
            <w:noProof/>
          </w:rPr>
          <w:t xml:space="preserve"> </w:t>
        </w:r>
        <w:r w:rsidR="00EA1CFC" w:rsidRPr="001C6A26">
          <w:rPr>
            <w:rStyle w:val="a4"/>
            <w:noProof/>
          </w:rPr>
          <w:t>基于</w:t>
        </w:r>
        <w:r w:rsidR="00EA1CFC" w:rsidRPr="001C6A26">
          <w:rPr>
            <w:rStyle w:val="a4"/>
            <w:noProof/>
          </w:rPr>
          <w:t>RISC-V</w:t>
        </w:r>
        <w:r w:rsidR="00EA1CFC" w:rsidRPr="001C6A26">
          <w:rPr>
            <w:rStyle w:val="a4"/>
            <w:noProof/>
          </w:rPr>
          <w:t>架构的容器化方法</w:t>
        </w:r>
        <w:r w:rsidR="00EA1CFC">
          <w:rPr>
            <w:noProof/>
            <w:webHidden/>
          </w:rPr>
          <w:tab/>
        </w:r>
        <w:r w:rsidR="00EA1CFC">
          <w:rPr>
            <w:noProof/>
            <w:webHidden/>
          </w:rPr>
          <w:fldChar w:fldCharType="begin"/>
        </w:r>
        <w:r w:rsidR="00EA1CFC">
          <w:rPr>
            <w:noProof/>
            <w:webHidden/>
          </w:rPr>
          <w:instrText xml:space="preserve"> PAGEREF _Toc97428736 \h </w:instrText>
        </w:r>
        <w:r w:rsidR="00EA1CFC">
          <w:rPr>
            <w:noProof/>
            <w:webHidden/>
          </w:rPr>
        </w:r>
        <w:r w:rsidR="00EA1CFC">
          <w:rPr>
            <w:noProof/>
            <w:webHidden/>
          </w:rPr>
          <w:fldChar w:fldCharType="separate"/>
        </w:r>
        <w:r w:rsidR="00EA1CFC">
          <w:rPr>
            <w:noProof/>
            <w:webHidden/>
          </w:rPr>
          <w:t>5</w:t>
        </w:r>
        <w:r w:rsidR="00EA1CFC">
          <w:rPr>
            <w:noProof/>
            <w:webHidden/>
          </w:rPr>
          <w:fldChar w:fldCharType="end"/>
        </w:r>
      </w:hyperlink>
    </w:p>
    <w:p w14:paraId="4065CC44" w14:textId="2DD17359" w:rsidR="00EA1CFC" w:rsidRDefault="00FF40B1">
      <w:pPr>
        <w:pStyle w:val="20"/>
        <w:ind w:left="480"/>
        <w:rPr>
          <w:rFonts w:asciiTheme="minorHAnsi" w:eastAsiaTheme="minorEastAsia" w:hAnsiTheme="minorHAnsi" w:cstheme="minorBidi"/>
          <w:noProof/>
          <w:sz w:val="21"/>
          <w:szCs w:val="22"/>
        </w:rPr>
      </w:pPr>
      <w:hyperlink w:anchor="_Toc97428737" w:history="1">
        <w:r w:rsidR="00EA1CFC" w:rsidRPr="001C6A26">
          <w:rPr>
            <w:rStyle w:val="a4"/>
            <w:noProof/>
          </w:rPr>
          <w:t xml:space="preserve">4.1 </w:t>
        </w:r>
        <w:r w:rsidR="00EA1CFC" w:rsidRPr="001C6A26">
          <w:rPr>
            <w:rStyle w:val="a4"/>
            <w:noProof/>
          </w:rPr>
          <w:t>基于</w:t>
        </w:r>
        <w:r w:rsidR="00EA1CFC" w:rsidRPr="001C6A26">
          <w:rPr>
            <w:rStyle w:val="a4"/>
            <w:noProof/>
          </w:rPr>
          <w:t>Gem5</w:t>
        </w:r>
        <w:r w:rsidR="00EA1CFC" w:rsidRPr="001C6A26">
          <w:rPr>
            <w:rStyle w:val="a4"/>
            <w:noProof/>
          </w:rPr>
          <w:t>的</w:t>
        </w:r>
        <w:r w:rsidR="00EA1CFC" w:rsidRPr="001C6A26">
          <w:rPr>
            <w:rStyle w:val="a4"/>
            <w:noProof/>
          </w:rPr>
          <w:t>RISC-V</w:t>
        </w:r>
        <w:r w:rsidR="00EA1CFC" w:rsidRPr="001C6A26">
          <w:rPr>
            <w:rStyle w:val="a4"/>
            <w:noProof/>
          </w:rPr>
          <w:t>全系统仿真</w:t>
        </w:r>
        <w:r w:rsidR="00EA1CFC">
          <w:rPr>
            <w:noProof/>
            <w:webHidden/>
          </w:rPr>
          <w:tab/>
        </w:r>
        <w:r w:rsidR="00EA1CFC">
          <w:rPr>
            <w:noProof/>
            <w:webHidden/>
          </w:rPr>
          <w:fldChar w:fldCharType="begin"/>
        </w:r>
        <w:r w:rsidR="00EA1CFC">
          <w:rPr>
            <w:noProof/>
            <w:webHidden/>
          </w:rPr>
          <w:instrText xml:space="preserve"> PAGEREF _Toc97428737 \h </w:instrText>
        </w:r>
        <w:r w:rsidR="00EA1CFC">
          <w:rPr>
            <w:noProof/>
            <w:webHidden/>
          </w:rPr>
        </w:r>
        <w:r w:rsidR="00EA1CFC">
          <w:rPr>
            <w:noProof/>
            <w:webHidden/>
          </w:rPr>
          <w:fldChar w:fldCharType="separate"/>
        </w:r>
        <w:r w:rsidR="00EA1CFC">
          <w:rPr>
            <w:noProof/>
            <w:webHidden/>
          </w:rPr>
          <w:t>5</w:t>
        </w:r>
        <w:r w:rsidR="00EA1CFC">
          <w:rPr>
            <w:noProof/>
            <w:webHidden/>
          </w:rPr>
          <w:fldChar w:fldCharType="end"/>
        </w:r>
      </w:hyperlink>
    </w:p>
    <w:p w14:paraId="1C5A1B15" w14:textId="14331D68" w:rsidR="00EA1CFC" w:rsidRDefault="00FF40B1">
      <w:pPr>
        <w:pStyle w:val="30"/>
        <w:tabs>
          <w:tab w:val="right" w:leader="dot" w:pos="8268"/>
        </w:tabs>
        <w:ind w:left="960"/>
        <w:rPr>
          <w:rFonts w:asciiTheme="minorHAnsi" w:eastAsiaTheme="minorEastAsia" w:hAnsiTheme="minorHAnsi" w:cstheme="minorBidi"/>
          <w:noProof/>
          <w:sz w:val="21"/>
          <w:szCs w:val="22"/>
        </w:rPr>
      </w:pPr>
      <w:hyperlink w:anchor="_Toc97428738" w:history="1">
        <w:r w:rsidR="00EA1CFC" w:rsidRPr="001C6A26">
          <w:rPr>
            <w:rStyle w:val="a4"/>
            <w:noProof/>
          </w:rPr>
          <w:t>4.1.1 Gem5</w:t>
        </w:r>
        <w:r w:rsidR="00EA1CFC" w:rsidRPr="001C6A26">
          <w:rPr>
            <w:rStyle w:val="a4"/>
            <w:noProof/>
          </w:rPr>
          <w:t>全系统模拟器</w:t>
        </w:r>
        <w:r w:rsidR="00EA1CFC">
          <w:rPr>
            <w:noProof/>
            <w:webHidden/>
          </w:rPr>
          <w:tab/>
        </w:r>
        <w:r w:rsidR="00EA1CFC">
          <w:rPr>
            <w:noProof/>
            <w:webHidden/>
          </w:rPr>
          <w:fldChar w:fldCharType="begin"/>
        </w:r>
        <w:r w:rsidR="00EA1CFC">
          <w:rPr>
            <w:noProof/>
            <w:webHidden/>
          </w:rPr>
          <w:instrText xml:space="preserve"> PAGEREF _Toc97428738 \h </w:instrText>
        </w:r>
        <w:r w:rsidR="00EA1CFC">
          <w:rPr>
            <w:noProof/>
            <w:webHidden/>
          </w:rPr>
        </w:r>
        <w:r w:rsidR="00EA1CFC">
          <w:rPr>
            <w:noProof/>
            <w:webHidden/>
          </w:rPr>
          <w:fldChar w:fldCharType="separate"/>
        </w:r>
        <w:r w:rsidR="00EA1CFC">
          <w:rPr>
            <w:noProof/>
            <w:webHidden/>
          </w:rPr>
          <w:t>5</w:t>
        </w:r>
        <w:r w:rsidR="00EA1CFC">
          <w:rPr>
            <w:noProof/>
            <w:webHidden/>
          </w:rPr>
          <w:fldChar w:fldCharType="end"/>
        </w:r>
      </w:hyperlink>
    </w:p>
    <w:p w14:paraId="47CDA7F4" w14:textId="1E33A082" w:rsidR="00EA1CFC" w:rsidRDefault="00FF40B1">
      <w:pPr>
        <w:pStyle w:val="20"/>
        <w:ind w:left="480"/>
        <w:rPr>
          <w:rFonts w:asciiTheme="minorHAnsi" w:eastAsiaTheme="minorEastAsia" w:hAnsiTheme="minorHAnsi" w:cstheme="minorBidi"/>
          <w:noProof/>
          <w:sz w:val="21"/>
          <w:szCs w:val="22"/>
        </w:rPr>
      </w:pPr>
      <w:hyperlink w:anchor="_Toc97428739" w:history="1">
        <w:r w:rsidR="00EA1CFC" w:rsidRPr="001C6A26">
          <w:rPr>
            <w:rStyle w:val="a4"/>
            <w:noProof/>
          </w:rPr>
          <w:t>4.2 RISC-V</w:t>
        </w:r>
        <w:r w:rsidR="00EA1CFC" w:rsidRPr="001C6A26">
          <w:rPr>
            <w:rStyle w:val="a4"/>
            <w:noProof/>
          </w:rPr>
          <w:t>容器化方法</w:t>
        </w:r>
        <w:r w:rsidR="00EA1CFC">
          <w:rPr>
            <w:noProof/>
            <w:webHidden/>
          </w:rPr>
          <w:tab/>
        </w:r>
        <w:r w:rsidR="00EA1CFC">
          <w:rPr>
            <w:noProof/>
            <w:webHidden/>
          </w:rPr>
          <w:fldChar w:fldCharType="begin"/>
        </w:r>
        <w:r w:rsidR="00EA1CFC">
          <w:rPr>
            <w:noProof/>
            <w:webHidden/>
          </w:rPr>
          <w:instrText xml:space="preserve"> PAGEREF _Toc97428739 \h </w:instrText>
        </w:r>
        <w:r w:rsidR="00EA1CFC">
          <w:rPr>
            <w:noProof/>
            <w:webHidden/>
          </w:rPr>
        </w:r>
        <w:r w:rsidR="00EA1CFC">
          <w:rPr>
            <w:noProof/>
            <w:webHidden/>
          </w:rPr>
          <w:fldChar w:fldCharType="separate"/>
        </w:r>
        <w:r w:rsidR="00EA1CFC">
          <w:rPr>
            <w:noProof/>
            <w:webHidden/>
          </w:rPr>
          <w:t>5</w:t>
        </w:r>
        <w:r w:rsidR="00EA1CFC">
          <w:rPr>
            <w:noProof/>
            <w:webHidden/>
          </w:rPr>
          <w:fldChar w:fldCharType="end"/>
        </w:r>
      </w:hyperlink>
    </w:p>
    <w:p w14:paraId="37B125BD" w14:textId="6412D39E" w:rsidR="00EA1CFC" w:rsidRDefault="00FF40B1">
      <w:pPr>
        <w:pStyle w:val="30"/>
        <w:tabs>
          <w:tab w:val="right" w:leader="dot" w:pos="8268"/>
        </w:tabs>
        <w:ind w:left="960"/>
        <w:rPr>
          <w:rFonts w:asciiTheme="minorHAnsi" w:eastAsiaTheme="minorEastAsia" w:hAnsiTheme="minorHAnsi" w:cstheme="minorBidi"/>
          <w:noProof/>
          <w:sz w:val="21"/>
          <w:szCs w:val="22"/>
        </w:rPr>
      </w:pPr>
      <w:hyperlink w:anchor="_Toc97428740" w:history="1">
        <w:r w:rsidR="00EA1CFC" w:rsidRPr="001C6A26">
          <w:rPr>
            <w:rStyle w:val="a4"/>
            <w:noProof/>
          </w:rPr>
          <w:t xml:space="preserve">4.2.1 </w:t>
        </w:r>
        <w:r w:rsidR="00EA1CFC" w:rsidRPr="001C6A26">
          <w:rPr>
            <w:rStyle w:val="a4"/>
            <w:noProof/>
          </w:rPr>
          <w:t>基于命名空间的容器架构</w:t>
        </w:r>
        <w:r w:rsidR="00EA1CFC">
          <w:rPr>
            <w:noProof/>
            <w:webHidden/>
          </w:rPr>
          <w:tab/>
        </w:r>
        <w:r w:rsidR="00EA1CFC">
          <w:rPr>
            <w:noProof/>
            <w:webHidden/>
          </w:rPr>
          <w:fldChar w:fldCharType="begin"/>
        </w:r>
        <w:r w:rsidR="00EA1CFC">
          <w:rPr>
            <w:noProof/>
            <w:webHidden/>
          </w:rPr>
          <w:instrText xml:space="preserve"> PAGEREF _Toc97428740 \h </w:instrText>
        </w:r>
        <w:r w:rsidR="00EA1CFC">
          <w:rPr>
            <w:noProof/>
            <w:webHidden/>
          </w:rPr>
        </w:r>
        <w:r w:rsidR="00EA1CFC">
          <w:rPr>
            <w:noProof/>
            <w:webHidden/>
          </w:rPr>
          <w:fldChar w:fldCharType="separate"/>
        </w:r>
        <w:r w:rsidR="00EA1CFC">
          <w:rPr>
            <w:noProof/>
            <w:webHidden/>
          </w:rPr>
          <w:t>5</w:t>
        </w:r>
        <w:r w:rsidR="00EA1CFC">
          <w:rPr>
            <w:noProof/>
            <w:webHidden/>
          </w:rPr>
          <w:fldChar w:fldCharType="end"/>
        </w:r>
      </w:hyperlink>
    </w:p>
    <w:p w14:paraId="2201A54B" w14:textId="1F73FFB2" w:rsidR="00EA1CFC" w:rsidRDefault="00FF40B1">
      <w:pPr>
        <w:pStyle w:val="30"/>
        <w:tabs>
          <w:tab w:val="right" w:leader="dot" w:pos="8268"/>
        </w:tabs>
        <w:ind w:left="960"/>
        <w:rPr>
          <w:rFonts w:asciiTheme="minorHAnsi" w:eastAsiaTheme="minorEastAsia" w:hAnsiTheme="minorHAnsi" w:cstheme="minorBidi"/>
          <w:noProof/>
          <w:sz w:val="21"/>
          <w:szCs w:val="22"/>
        </w:rPr>
      </w:pPr>
      <w:hyperlink w:anchor="_Toc97428741" w:history="1">
        <w:r w:rsidR="00EA1CFC" w:rsidRPr="001C6A26">
          <w:rPr>
            <w:rStyle w:val="a4"/>
            <w:noProof/>
          </w:rPr>
          <w:t xml:space="preserve">4.2.2 </w:t>
        </w:r>
        <w:r w:rsidR="00EA1CFC" w:rsidRPr="001C6A26">
          <w:rPr>
            <w:rStyle w:val="a4"/>
            <w:noProof/>
          </w:rPr>
          <w:t>基于</w:t>
        </w:r>
        <w:r w:rsidR="00EA1CFC" w:rsidRPr="001C6A26">
          <w:rPr>
            <w:rStyle w:val="a4"/>
            <w:noProof/>
          </w:rPr>
          <w:t>QEMU</w:t>
        </w:r>
        <w:r w:rsidR="00EA1CFC" w:rsidRPr="001C6A26">
          <w:rPr>
            <w:rStyle w:val="a4"/>
            <w:noProof/>
          </w:rPr>
          <w:t>的模拟器</w:t>
        </w:r>
        <w:r w:rsidR="00EA1CFC">
          <w:rPr>
            <w:noProof/>
            <w:webHidden/>
          </w:rPr>
          <w:tab/>
        </w:r>
        <w:r w:rsidR="00EA1CFC">
          <w:rPr>
            <w:noProof/>
            <w:webHidden/>
          </w:rPr>
          <w:fldChar w:fldCharType="begin"/>
        </w:r>
        <w:r w:rsidR="00EA1CFC">
          <w:rPr>
            <w:noProof/>
            <w:webHidden/>
          </w:rPr>
          <w:instrText xml:space="preserve"> PAGEREF _Toc97428741 \h </w:instrText>
        </w:r>
        <w:r w:rsidR="00EA1CFC">
          <w:rPr>
            <w:noProof/>
            <w:webHidden/>
          </w:rPr>
        </w:r>
        <w:r w:rsidR="00EA1CFC">
          <w:rPr>
            <w:noProof/>
            <w:webHidden/>
          </w:rPr>
          <w:fldChar w:fldCharType="separate"/>
        </w:r>
        <w:r w:rsidR="00EA1CFC">
          <w:rPr>
            <w:noProof/>
            <w:webHidden/>
          </w:rPr>
          <w:t>5</w:t>
        </w:r>
        <w:r w:rsidR="00EA1CFC">
          <w:rPr>
            <w:noProof/>
            <w:webHidden/>
          </w:rPr>
          <w:fldChar w:fldCharType="end"/>
        </w:r>
      </w:hyperlink>
    </w:p>
    <w:p w14:paraId="342EFBB9" w14:textId="59B5EE26" w:rsidR="00EA1CFC" w:rsidRDefault="00FF40B1">
      <w:pPr>
        <w:pStyle w:val="30"/>
        <w:tabs>
          <w:tab w:val="right" w:leader="dot" w:pos="8268"/>
        </w:tabs>
        <w:ind w:left="960"/>
        <w:rPr>
          <w:rFonts w:asciiTheme="minorHAnsi" w:eastAsiaTheme="minorEastAsia" w:hAnsiTheme="minorHAnsi" w:cstheme="minorBidi"/>
          <w:noProof/>
          <w:sz w:val="21"/>
          <w:szCs w:val="22"/>
        </w:rPr>
      </w:pPr>
      <w:hyperlink w:anchor="_Toc97428742" w:history="1">
        <w:r w:rsidR="00EA1CFC" w:rsidRPr="001C6A26">
          <w:rPr>
            <w:rStyle w:val="a4"/>
            <w:noProof/>
          </w:rPr>
          <w:t xml:space="preserve">4.2.3 </w:t>
        </w:r>
        <w:r w:rsidR="00EA1CFC" w:rsidRPr="001C6A26">
          <w:rPr>
            <w:rStyle w:val="a4"/>
            <w:noProof/>
          </w:rPr>
          <w:t>动态二进制指令翻译</w:t>
        </w:r>
        <w:r w:rsidR="00EA1CFC">
          <w:rPr>
            <w:noProof/>
            <w:webHidden/>
          </w:rPr>
          <w:tab/>
        </w:r>
        <w:r w:rsidR="00EA1CFC">
          <w:rPr>
            <w:noProof/>
            <w:webHidden/>
          </w:rPr>
          <w:fldChar w:fldCharType="begin"/>
        </w:r>
        <w:r w:rsidR="00EA1CFC">
          <w:rPr>
            <w:noProof/>
            <w:webHidden/>
          </w:rPr>
          <w:instrText xml:space="preserve"> PAGEREF _Toc97428742 \h </w:instrText>
        </w:r>
        <w:r w:rsidR="00EA1CFC">
          <w:rPr>
            <w:noProof/>
            <w:webHidden/>
          </w:rPr>
        </w:r>
        <w:r w:rsidR="00EA1CFC">
          <w:rPr>
            <w:noProof/>
            <w:webHidden/>
          </w:rPr>
          <w:fldChar w:fldCharType="separate"/>
        </w:r>
        <w:r w:rsidR="00EA1CFC">
          <w:rPr>
            <w:noProof/>
            <w:webHidden/>
          </w:rPr>
          <w:t>5</w:t>
        </w:r>
        <w:r w:rsidR="00EA1CFC">
          <w:rPr>
            <w:noProof/>
            <w:webHidden/>
          </w:rPr>
          <w:fldChar w:fldCharType="end"/>
        </w:r>
      </w:hyperlink>
    </w:p>
    <w:p w14:paraId="097BBB02" w14:textId="29695C80" w:rsidR="00EA1CFC" w:rsidRDefault="00FF40B1">
      <w:pPr>
        <w:pStyle w:val="20"/>
        <w:ind w:left="480"/>
        <w:rPr>
          <w:rFonts w:asciiTheme="minorHAnsi" w:eastAsiaTheme="minorEastAsia" w:hAnsiTheme="minorHAnsi" w:cstheme="minorBidi"/>
          <w:noProof/>
          <w:sz w:val="21"/>
          <w:szCs w:val="22"/>
        </w:rPr>
      </w:pPr>
      <w:hyperlink w:anchor="_Toc97428743" w:history="1">
        <w:r w:rsidR="00EA1CFC" w:rsidRPr="001C6A26">
          <w:rPr>
            <w:rStyle w:val="a4"/>
            <w:noProof/>
          </w:rPr>
          <w:t>4.3 RISC-V</w:t>
        </w:r>
        <w:r w:rsidR="00EA1CFC" w:rsidRPr="001C6A26">
          <w:rPr>
            <w:rStyle w:val="a4"/>
            <w:noProof/>
          </w:rPr>
          <w:t>容器化方法中的</w:t>
        </w:r>
        <w:r w:rsidR="00EC470D">
          <w:rPr>
            <w:rStyle w:val="a4"/>
            <w:noProof/>
          </w:rPr>
          <w:t>不确定性</w:t>
        </w:r>
        <w:r w:rsidR="00EA1CFC" w:rsidRPr="001C6A26">
          <w:rPr>
            <w:rStyle w:val="a4"/>
            <w:noProof/>
          </w:rPr>
          <w:t>来源</w:t>
        </w:r>
        <w:r w:rsidR="00EA1CFC">
          <w:rPr>
            <w:noProof/>
            <w:webHidden/>
          </w:rPr>
          <w:tab/>
        </w:r>
        <w:r w:rsidR="00EA1CFC">
          <w:rPr>
            <w:noProof/>
            <w:webHidden/>
          </w:rPr>
          <w:fldChar w:fldCharType="begin"/>
        </w:r>
        <w:r w:rsidR="00EA1CFC">
          <w:rPr>
            <w:noProof/>
            <w:webHidden/>
          </w:rPr>
          <w:instrText xml:space="preserve"> PAGEREF _Toc97428743 \h </w:instrText>
        </w:r>
        <w:r w:rsidR="00EA1CFC">
          <w:rPr>
            <w:noProof/>
            <w:webHidden/>
          </w:rPr>
        </w:r>
        <w:r w:rsidR="00EA1CFC">
          <w:rPr>
            <w:noProof/>
            <w:webHidden/>
          </w:rPr>
          <w:fldChar w:fldCharType="separate"/>
        </w:r>
        <w:r w:rsidR="00EA1CFC">
          <w:rPr>
            <w:noProof/>
            <w:webHidden/>
          </w:rPr>
          <w:t>5</w:t>
        </w:r>
        <w:r w:rsidR="00EA1CFC">
          <w:rPr>
            <w:noProof/>
            <w:webHidden/>
          </w:rPr>
          <w:fldChar w:fldCharType="end"/>
        </w:r>
      </w:hyperlink>
    </w:p>
    <w:p w14:paraId="6AC1E430" w14:textId="55D01FBA" w:rsidR="00EA1CFC" w:rsidRDefault="00FF40B1">
      <w:pPr>
        <w:pStyle w:val="10"/>
        <w:tabs>
          <w:tab w:val="right" w:leader="dot" w:pos="8268"/>
        </w:tabs>
        <w:rPr>
          <w:rFonts w:asciiTheme="minorHAnsi" w:eastAsiaTheme="minorEastAsia" w:hAnsiTheme="minorHAnsi" w:cstheme="minorBidi"/>
          <w:noProof/>
          <w:sz w:val="21"/>
          <w:szCs w:val="22"/>
        </w:rPr>
      </w:pPr>
      <w:hyperlink w:anchor="_Toc97428744" w:history="1">
        <w:r w:rsidR="00EA1CFC" w:rsidRPr="001C6A26">
          <w:rPr>
            <w:rStyle w:val="a4"/>
            <w:noProof/>
          </w:rPr>
          <w:t>第</w:t>
        </w:r>
        <w:r w:rsidR="00EA1CFC" w:rsidRPr="001C6A26">
          <w:rPr>
            <w:rStyle w:val="a4"/>
            <w:noProof/>
          </w:rPr>
          <w:t>5</w:t>
        </w:r>
        <w:r w:rsidR="00EA1CFC" w:rsidRPr="001C6A26">
          <w:rPr>
            <w:rStyle w:val="a4"/>
            <w:noProof/>
          </w:rPr>
          <w:t>章</w:t>
        </w:r>
        <w:r w:rsidR="00EA1CFC" w:rsidRPr="001C6A26">
          <w:rPr>
            <w:rStyle w:val="a4"/>
            <w:noProof/>
          </w:rPr>
          <w:t xml:space="preserve"> </w:t>
        </w:r>
        <w:r w:rsidR="00EA1CFC" w:rsidRPr="001C6A26">
          <w:rPr>
            <w:rStyle w:val="a4"/>
            <w:noProof/>
          </w:rPr>
          <w:t>实验设计与分析</w:t>
        </w:r>
        <w:r w:rsidR="00EA1CFC">
          <w:rPr>
            <w:noProof/>
            <w:webHidden/>
          </w:rPr>
          <w:tab/>
        </w:r>
        <w:r w:rsidR="00EA1CFC">
          <w:rPr>
            <w:noProof/>
            <w:webHidden/>
          </w:rPr>
          <w:fldChar w:fldCharType="begin"/>
        </w:r>
        <w:r w:rsidR="00EA1CFC">
          <w:rPr>
            <w:noProof/>
            <w:webHidden/>
          </w:rPr>
          <w:instrText xml:space="preserve"> PAGEREF _Toc97428744 \h </w:instrText>
        </w:r>
        <w:r w:rsidR="00EA1CFC">
          <w:rPr>
            <w:noProof/>
            <w:webHidden/>
          </w:rPr>
        </w:r>
        <w:r w:rsidR="00EA1CFC">
          <w:rPr>
            <w:noProof/>
            <w:webHidden/>
          </w:rPr>
          <w:fldChar w:fldCharType="separate"/>
        </w:r>
        <w:r w:rsidR="00EA1CFC">
          <w:rPr>
            <w:noProof/>
            <w:webHidden/>
          </w:rPr>
          <w:t>6</w:t>
        </w:r>
        <w:r w:rsidR="00EA1CFC">
          <w:rPr>
            <w:noProof/>
            <w:webHidden/>
          </w:rPr>
          <w:fldChar w:fldCharType="end"/>
        </w:r>
      </w:hyperlink>
    </w:p>
    <w:p w14:paraId="2B5BE293" w14:textId="5D50317E" w:rsidR="00EA1CFC" w:rsidRDefault="00FF40B1">
      <w:pPr>
        <w:pStyle w:val="20"/>
        <w:ind w:left="480"/>
        <w:rPr>
          <w:rFonts w:asciiTheme="minorHAnsi" w:eastAsiaTheme="minorEastAsia" w:hAnsiTheme="minorHAnsi" w:cstheme="minorBidi"/>
          <w:noProof/>
          <w:sz w:val="21"/>
          <w:szCs w:val="22"/>
        </w:rPr>
      </w:pPr>
      <w:hyperlink w:anchor="_Toc97428745" w:history="1">
        <w:r w:rsidR="00EA1CFC" w:rsidRPr="001C6A26">
          <w:rPr>
            <w:rStyle w:val="a4"/>
            <w:noProof/>
          </w:rPr>
          <w:t xml:space="preserve">5.1 </w:t>
        </w:r>
        <w:r w:rsidR="00EA1CFC" w:rsidRPr="001C6A26">
          <w:rPr>
            <w:rStyle w:val="a4"/>
            <w:noProof/>
          </w:rPr>
          <w:t>软硬件平台</w:t>
        </w:r>
        <w:r w:rsidR="00EA1CFC">
          <w:rPr>
            <w:noProof/>
            <w:webHidden/>
          </w:rPr>
          <w:tab/>
        </w:r>
        <w:r w:rsidR="00EA1CFC">
          <w:rPr>
            <w:noProof/>
            <w:webHidden/>
          </w:rPr>
          <w:fldChar w:fldCharType="begin"/>
        </w:r>
        <w:r w:rsidR="00EA1CFC">
          <w:rPr>
            <w:noProof/>
            <w:webHidden/>
          </w:rPr>
          <w:instrText xml:space="preserve"> PAGEREF _Toc97428745 \h </w:instrText>
        </w:r>
        <w:r w:rsidR="00EA1CFC">
          <w:rPr>
            <w:noProof/>
            <w:webHidden/>
          </w:rPr>
        </w:r>
        <w:r w:rsidR="00EA1CFC">
          <w:rPr>
            <w:noProof/>
            <w:webHidden/>
          </w:rPr>
          <w:fldChar w:fldCharType="separate"/>
        </w:r>
        <w:r w:rsidR="00EA1CFC">
          <w:rPr>
            <w:noProof/>
            <w:webHidden/>
          </w:rPr>
          <w:t>6</w:t>
        </w:r>
        <w:r w:rsidR="00EA1CFC">
          <w:rPr>
            <w:noProof/>
            <w:webHidden/>
          </w:rPr>
          <w:fldChar w:fldCharType="end"/>
        </w:r>
      </w:hyperlink>
    </w:p>
    <w:p w14:paraId="7F0FF2C5" w14:textId="1DC6CA47" w:rsidR="00EA1CFC" w:rsidRDefault="00FF40B1">
      <w:pPr>
        <w:pStyle w:val="20"/>
        <w:ind w:left="480"/>
        <w:rPr>
          <w:rFonts w:asciiTheme="minorHAnsi" w:eastAsiaTheme="minorEastAsia" w:hAnsiTheme="minorHAnsi" w:cstheme="minorBidi"/>
          <w:noProof/>
          <w:sz w:val="21"/>
          <w:szCs w:val="22"/>
        </w:rPr>
      </w:pPr>
      <w:hyperlink w:anchor="_Toc97428746" w:history="1">
        <w:r w:rsidR="00EA1CFC" w:rsidRPr="001C6A26">
          <w:rPr>
            <w:rStyle w:val="a4"/>
            <w:noProof/>
          </w:rPr>
          <w:t>5.2</w:t>
        </w:r>
        <w:r w:rsidR="00EA1CFC" w:rsidRPr="001C6A26">
          <w:rPr>
            <w:rStyle w:val="a4"/>
            <w:noProof/>
          </w:rPr>
          <w:t>实验环境配置</w:t>
        </w:r>
        <w:r w:rsidR="00EA1CFC">
          <w:rPr>
            <w:noProof/>
            <w:webHidden/>
          </w:rPr>
          <w:tab/>
        </w:r>
        <w:r w:rsidR="00EA1CFC">
          <w:rPr>
            <w:noProof/>
            <w:webHidden/>
          </w:rPr>
          <w:fldChar w:fldCharType="begin"/>
        </w:r>
        <w:r w:rsidR="00EA1CFC">
          <w:rPr>
            <w:noProof/>
            <w:webHidden/>
          </w:rPr>
          <w:instrText xml:space="preserve"> PAGEREF _Toc97428746 \h </w:instrText>
        </w:r>
        <w:r w:rsidR="00EA1CFC">
          <w:rPr>
            <w:noProof/>
            <w:webHidden/>
          </w:rPr>
        </w:r>
        <w:r w:rsidR="00EA1CFC">
          <w:rPr>
            <w:noProof/>
            <w:webHidden/>
          </w:rPr>
          <w:fldChar w:fldCharType="separate"/>
        </w:r>
        <w:r w:rsidR="00EA1CFC">
          <w:rPr>
            <w:noProof/>
            <w:webHidden/>
          </w:rPr>
          <w:t>6</w:t>
        </w:r>
        <w:r w:rsidR="00EA1CFC">
          <w:rPr>
            <w:noProof/>
            <w:webHidden/>
          </w:rPr>
          <w:fldChar w:fldCharType="end"/>
        </w:r>
      </w:hyperlink>
    </w:p>
    <w:p w14:paraId="21E179D0" w14:textId="6CEEDD86" w:rsidR="00EA1CFC" w:rsidRDefault="00FF40B1">
      <w:pPr>
        <w:pStyle w:val="20"/>
        <w:ind w:left="480"/>
        <w:rPr>
          <w:rFonts w:asciiTheme="minorHAnsi" w:eastAsiaTheme="minorEastAsia" w:hAnsiTheme="minorHAnsi" w:cstheme="minorBidi"/>
          <w:noProof/>
          <w:sz w:val="21"/>
          <w:szCs w:val="22"/>
        </w:rPr>
      </w:pPr>
      <w:hyperlink w:anchor="_Toc97428747" w:history="1">
        <w:r w:rsidR="00EA1CFC" w:rsidRPr="001C6A26">
          <w:rPr>
            <w:rStyle w:val="a4"/>
            <w:noProof/>
          </w:rPr>
          <w:t xml:space="preserve">5.3 </w:t>
        </w:r>
        <w:r w:rsidR="00EA1CFC" w:rsidRPr="001C6A26">
          <w:rPr>
            <w:rStyle w:val="a4"/>
            <w:noProof/>
          </w:rPr>
          <w:t>基准测试集</w:t>
        </w:r>
        <w:r w:rsidR="00EA1CFC">
          <w:rPr>
            <w:noProof/>
            <w:webHidden/>
          </w:rPr>
          <w:tab/>
        </w:r>
        <w:r w:rsidR="00EA1CFC">
          <w:rPr>
            <w:noProof/>
            <w:webHidden/>
          </w:rPr>
          <w:fldChar w:fldCharType="begin"/>
        </w:r>
        <w:r w:rsidR="00EA1CFC">
          <w:rPr>
            <w:noProof/>
            <w:webHidden/>
          </w:rPr>
          <w:instrText xml:space="preserve"> PAGEREF _Toc97428747 \h </w:instrText>
        </w:r>
        <w:r w:rsidR="00EA1CFC">
          <w:rPr>
            <w:noProof/>
            <w:webHidden/>
          </w:rPr>
        </w:r>
        <w:r w:rsidR="00EA1CFC">
          <w:rPr>
            <w:noProof/>
            <w:webHidden/>
          </w:rPr>
          <w:fldChar w:fldCharType="separate"/>
        </w:r>
        <w:r w:rsidR="00EA1CFC">
          <w:rPr>
            <w:noProof/>
            <w:webHidden/>
          </w:rPr>
          <w:t>6</w:t>
        </w:r>
        <w:r w:rsidR="00EA1CFC">
          <w:rPr>
            <w:noProof/>
            <w:webHidden/>
          </w:rPr>
          <w:fldChar w:fldCharType="end"/>
        </w:r>
      </w:hyperlink>
    </w:p>
    <w:p w14:paraId="620AD8FB" w14:textId="38895C19" w:rsidR="00EA1CFC" w:rsidRDefault="00FF40B1">
      <w:pPr>
        <w:pStyle w:val="20"/>
        <w:ind w:left="480"/>
        <w:rPr>
          <w:rFonts w:asciiTheme="minorHAnsi" w:eastAsiaTheme="minorEastAsia" w:hAnsiTheme="minorHAnsi" w:cstheme="minorBidi"/>
          <w:noProof/>
          <w:sz w:val="21"/>
          <w:szCs w:val="22"/>
        </w:rPr>
      </w:pPr>
      <w:hyperlink w:anchor="_Toc97428748" w:history="1">
        <w:r w:rsidR="00EA1CFC" w:rsidRPr="001C6A26">
          <w:rPr>
            <w:rStyle w:val="a4"/>
            <w:noProof/>
          </w:rPr>
          <w:t xml:space="preserve">5.4 </w:t>
        </w:r>
        <w:r w:rsidR="00EA1CFC" w:rsidRPr="001C6A26">
          <w:rPr>
            <w:rStyle w:val="a4"/>
            <w:noProof/>
          </w:rPr>
          <w:t>可重现性方法功能验证</w:t>
        </w:r>
        <w:r w:rsidR="00EA1CFC">
          <w:rPr>
            <w:noProof/>
            <w:webHidden/>
          </w:rPr>
          <w:tab/>
        </w:r>
        <w:r w:rsidR="00EA1CFC">
          <w:rPr>
            <w:noProof/>
            <w:webHidden/>
          </w:rPr>
          <w:fldChar w:fldCharType="begin"/>
        </w:r>
        <w:r w:rsidR="00EA1CFC">
          <w:rPr>
            <w:noProof/>
            <w:webHidden/>
          </w:rPr>
          <w:instrText xml:space="preserve"> PAGEREF _Toc97428748 \h </w:instrText>
        </w:r>
        <w:r w:rsidR="00EA1CFC">
          <w:rPr>
            <w:noProof/>
            <w:webHidden/>
          </w:rPr>
        </w:r>
        <w:r w:rsidR="00EA1CFC">
          <w:rPr>
            <w:noProof/>
            <w:webHidden/>
          </w:rPr>
          <w:fldChar w:fldCharType="separate"/>
        </w:r>
        <w:r w:rsidR="00EA1CFC">
          <w:rPr>
            <w:noProof/>
            <w:webHidden/>
          </w:rPr>
          <w:t>6</w:t>
        </w:r>
        <w:r w:rsidR="00EA1CFC">
          <w:rPr>
            <w:noProof/>
            <w:webHidden/>
          </w:rPr>
          <w:fldChar w:fldCharType="end"/>
        </w:r>
      </w:hyperlink>
    </w:p>
    <w:p w14:paraId="55330CC5" w14:textId="290DF69A" w:rsidR="00EA1CFC" w:rsidRDefault="00FF40B1">
      <w:pPr>
        <w:pStyle w:val="20"/>
        <w:ind w:left="480"/>
        <w:rPr>
          <w:rFonts w:asciiTheme="minorHAnsi" w:eastAsiaTheme="minorEastAsia" w:hAnsiTheme="minorHAnsi" w:cstheme="minorBidi"/>
          <w:noProof/>
          <w:sz w:val="21"/>
          <w:szCs w:val="22"/>
        </w:rPr>
      </w:pPr>
      <w:hyperlink w:anchor="_Toc97428749" w:history="1">
        <w:r w:rsidR="00EA1CFC" w:rsidRPr="001C6A26">
          <w:rPr>
            <w:rStyle w:val="a4"/>
            <w:noProof/>
          </w:rPr>
          <w:t xml:space="preserve">5.5 </w:t>
        </w:r>
        <w:r w:rsidR="00EA1CFC" w:rsidRPr="001C6A26">
          <w:rPr>
            <w:rStyle w:val="a4"/>
            <w:noProof/>
          </w:rPr>
          <w:t>可重现方法性能损耗分析</w:t>
        </w:r>
        <w:r w:rsidR="00EA1CFC">
          <w:rPr>
            <w:noProof/>
            <w:webHidden/>
          </w:rPr>
          <w:tab/>
        </w:r>
        <w:r w:rsidR="00EA1CFC">
          <w:rPr>
            <w:noProof/>
            <w:webHidden/>
          </w:rPr>
          <w:fldChar w:fldCharType="begin"/>
        </w:r>
        <w:r w:rsidR="00EA1CFC">
          <w:rPr>
            <w:noProof/>
            <w:webHidden/>
          </w:rPr>
          <w:instrText xml:space="preserve"> PAGEREF _Toc97428749 \h </w:instrText>
        </w:r>
        <w:r w:rsidR="00EA1CFC">
          <w:rPr>
            <w:noProof/>
            <w:webHidden/>
          </w:rPr>
        </w:r>
        <w:r w:rsidR="00EA1CFC">
          <w:rPr>
            <w:noProof/>
            <w:webHidden/>
          </w:rPr>
          <w:fldChar w:fldCharType="separate"/>
        </w:r>
        <w:r w:rsidR="00EA1CFC">
          <w:rPr>
            <w:noProof/>
            <w:webHidden/>
          </w:rPr>
          <w:t>6</w:t>
        </w:r>
        <w:r w:rsidR="00EA1CFC">
          <w:rPr>
            <w:noProof/>
            <w:webHidden/>
          </w:rPr>
          <w:fldChar w:fldCharType="end"/>
        </w:r>
      </w:hyperlink>
    </w:p>
    <w:p w14:paraId="227DB783" w14:textId="243E472A" w:rsidR="00EA1CFC" w:rsidRDefault="00FF40B1">
      <w:pPr>
        <w:pStyle w:val="10"/>
        <w:tabs>
          <w:tab w:val="right" w:leader="dot" w:pos="8268"/>
        </w:tabs>
        <w:rPr>
          <w:rFonts w:asciiTheme="minorHAnsi" w:eastAsiaTheme="minorEastAsia" w:hAnsiTheme="minorHAnsi" w:cstheme="minorBidi"/>
          <w:noProof/>
          <w:sz w:val="21"/>
          <w:szCs w:val="22"/>
        </w:rPr>
      </w:pPr>
      <w:hyperlink w:anchor="_Toc97428750" w:history="1">
        <w:r w:rsidR="00EA1CFC" w:rsidRPr="001C6A26">
          <w:rPr>
            <w:rStyle w:val="a4"/>
            <w:noProof/>
          </w:rPr>
          <w:t>第</w:t>
        </w:r>
        <w:r w:rsidR="00EA1CFC" w:rsidRPr="001C6A26">
          <w:rPr>
            <w:rStyle w:val="a4"/>
            <w:noProof/>
          </w:rPr>
          <w:t>6</w:t>
        </w:r>
        <w:r w:rsidR="00EA1CFC" w:rsidRPr="001C6A26">
          <w:rPr>
            <w:rStyle w:val="a4"/>
            <w:noProof/>
          </w:rPr>
          <w:t>章</w:t>
        </w:r>
        <w:r w:rsidR="00EA1CFC" w:rsidRPr="001C6A26">
          <w:rPr>
            <w:rStyle w:val="a4"/>
            <w:noProof/>
          </w:rPr>
          <w:t xml:space="preserve"> </w:t>
        </w:r>
        <w:r w:rsidR="00EA1CFC" w:rsidRPr="001C6A26">
          <w:rPr>
            <w:rStyle w:val="a4"/>
            <w:noProof/>
          </w:rPr>
          <w:t>结论与展望</w:t>
        </w:r>
        <w:r w:rsidR="00EA1CFC">
          <w:rPr>
            <w:noProof/>
            <w:webHidden/>
          </w:rPr>
          <w:tab/>
        </w:r>
        <w:r w:rsidR="00EA1CFC">
          <w:rPr>
            <w:noProof/>
            <w:webHidden/>
          </w:rPr>
          <w:fldChar w:fldCharType="begin"/>
        </w:r>
        <w:r w:rsidR="00EA1CFC">
          <w:rPr>
            <w:noProof/>
            <w:webHidden/>
          </w:rPr>
          <w:instrText xml:space="preserve"> PAGEREF _Toc97428750 \h </w:instrText>
        </w:r>
        <w:r w:rsidR="00EA1CFC">
          <w:rPr>
            <w:noProof/>
            <w:webHidden/>
          </w:rPr>
        </w:r>
        <w:r w:rsidR="00EA1CFC">
          <w:rPr>
            <w:noProof/>
            <w:webHidden/>
          </w:rPr>
          <w:fldChar w:fldCharType="separate"/>
        </w:r>
        <w:r w:rsidR="00EA1CFC">
          <w:rPr>
            <w:noProof/>
            <w:webHidden/>
          </w:rPr>
          <w:t>7</w:t>
        </w:r>
        <w:r w:rsidR="00EA1CFC">
          <w:rPr>
            <w:noProof/>
            <w:webHidden/>
          </w:rPr>
          <w:fldChar w:fldCharType="end"/>
        </w:r>
      </w:hyperlink>
    </w:p>
    <w:p w14:paraId="4BF5DD2D" w14:textId="06BB4079" w:rsidR="00EA1CFC" w:rsidRDefault="00FF40B1">
      <w:pPr>
        <w:pStyle w:val="10"/>
        <w:tabs>
          <w:tab w:val="right" w:leader="dot" w:pos="8268"/>
        </w:tabs>
        <w:rPr>
          <w:rFonts w:asciiTheme="minorHAnsi" w:eastAsiaTheme="minorEastAsia" w:hAnsiTheme="minorHAnsi" w:cstheme="minorBidi"/>
          <w:noProof/>
          <w:sz w:val="21"/>
          <w:szCs w:val="22"/>
        </w:rPr>
      </w:pPr>
      <w:hyperlink w:anchor="_Toc97428751" w:history="1">
        <w:r w:rsidR="00EA1CFC" w:rsidRPr="001C6A26">
          <w:rPr>
            <w:rStyle w:val="a4"/>
            <w:noProof/>
          </w:rPr>
          <w:t>致</w:t>
        </w:r>
        <w:r w:rsidR="00EA1CFC" w:rsidRPr="001C6A26">
          <w:rPr>
            <w:rStyle w:val="a4"/>
            <w:noProof/>
          </w:rPr>
          <w:t xml:space="preserve">  </w:t>
        </w:r>
        <w:r w:rsidR="00EA1CFC" w:rsidRPr="001C6A26">
          <w:rPr>
            <w:rStyle w:val="a4"/>
            <w:noProof/>
          </w:rPr>
          <w:t>谢</w:t>
        </w:r>
        <w:r w:rsidR="00EA1CFC">
          <w:rPr>
            <w:noProof/>
            <w:webHidden/>
          </w:rPr>
          <w:tab/>
        </w:r>
        <w:r w:rsidR="00EA1CFC">
          <w:rPr>
            <w:noProof/>
            <w:webHidden/>
          </w:rPr>
          <w:fldChar w:fldCharType="begin"/>
        </w:r>
        <w:r w:rsidR="00EA1CFC">
          <w:rPr>
            <w:noProof/>
            <w:webHidden/>
          </w:rPr>
          <w:instrText xml:space="preserve"> PAGEREF _Toc97428751 \h </w:instrText>
        </w:r>
        <w:r w:rsidR="00EA1CFC">
          <w:rPr>
            <w:noProof/>
            <w:webHidden/>
          </w:rPr>
        </w:r>
        <w:r w:rsidR="00EA1CFC">
          <w:rPr>
            <w:noProof/>
            <w:webHidden/>
          </w:rPr>
          <w:fldChar w:fldCharType="separate"/>
        </w:r>
        <w:r w:rsidR="00EA1CFC">
          <w:rPr>
            <w:noProof/>
            <w:webHidden/>
          </w:rPr>
          <w:t>8</w:t>
        </w:r>
        <w:r w:rsidR="00EA1CFC">
          <w:rPr>
            <w:noProof/>
            <w:webHidden/>
          </w:rPr>
          <w:fldChar w:fldCharType="end"/>
        </w:r>
      </w:hyperlink>
    </w:p>
    <w:p w14:paraId="3232F737" w14:textId="681F937D" w:rsidR="00EA1CFC" w:rsidRDefault="00FF40B1">
      <w:pPr>
        <w:pStyle w:val="10"/>
        <w:tabs>
          <w:tab w:val="right" w:leader="dot" w:pos="8268"/>
        </w:tabs>
        <w:rPr>
          <w:rFonts w:asciiTheme="minorHAnsi" w:eastAsiaTheme="minorEastAsia" w:hAnsiTheme="minorHAnsi" w:cstheme="minorBidi"/>
          <w:noProof/>
          <w:sz w:val="21"/>
          <w:szCs w:val="22"/>
        </w:rPr>
      </w:pPr>
      <w:hyperlink w:anchor="_Toc97428752" w:history="1">
        <w:r w:rsidR="00EA1CFC" w:rsidRPr="001C6A26">
          <w:rPr>
            <w:rStyle w:val="a4"/>
            <w:noProof/>
          </w:rPr>
          <w:t>参考文献</w:t>
        </w:r>
        <w:r w:rsidR="00EA1CFC">
          <w:rPr>
            <w:noProof/>
            <w:webHidden/>
          </w:rPr>
          <w:tab/>
        </w:r>
        <w:r w:rsidR="00EA1CFC">
          <w:rPr>
            <w:noProof/>
            <w:webHidden/>
          </w:rPr>
          <w:fldChar w:fldCharType="begin"/>
        </w:r>
        <w:r w:rsidR="00EA1CFC">
          <w:rPr>
            <w:noProof/>
            <w:webHidden/>
          </w:rPr>
          <w:instrText xml:space="preserve"> PAGEREF _Toc97428752 \h </w:instrText>
        </w:r>
        <w:r w:rsidR="00EA1CFC">
          <w:rPr>
            <w:noProof/>
            <w:webHidden/>
          </w:rPr>
        </w:r>
        <w:r w:rsidR="00EA1CFC">
          <w:rPr>
            <w:noProof/>
            <w:webHidden/>
          </w:rPr>
          <w:fldChar w:fldCharType="separate"/>
        </w:r>
        <w:r w:rsidR="00EA1CFC">
          <w:rPr>
            <w:noProof/>
            <w:webHidden/>
          </w:rPr>
          <w:t>9</w:t>
        </w:r>
        <w:r w:rsidR="00EA1CFC">
          <w:rPr>
            <w:noProof/>
            <w:webHidden/>
          </w:rPr>
          <w:fldChar w:fldCharType="end"/>
        </w:r>
      </w:hyperlink>
    </w:p>
    <w:p w14:paraId="6842DA16" w14:textId="57E2F8D8" w:rsidR="00EA1CFC" w:rsidRDefault="00FF40B1">
      <w:pPr>
        <w:pStyle w:val="10"/>
        <w:tabs>
          <w:tab w:val="right" w:leader="dot" w:pos="8268"/>
        </w:tabs>
        <w:rPr>
          <w:rFonts w:asciiTheme="minorHAnsi" w:eastAsiaTheme="minorEastAsia" w:hAnsiTheme="minorHAnsi" w:cstheme="minorBidi"/>
          <w:noProof/>
          <w:sz w:val="21"/>
          <w:szCs w:val="22"/>
        </w:rPr>
      </w:pPr>
      <w:hyperlink w:anchor="_Toc97428753" w:history="1">
        <w:r w:rsidR="00EA1CFC" w:rsidRPr="001C6A26">
          <w:rPr>
            <w:rStyle w:val="a4"/>
            <w:noProof/>
          </w:rPr>
          <w:t>附录</w:t>
        </w:r>
        <w:r w:rsidR="00EA1CFC" w:rsidRPr="001C6A26">
          <w:rPr>
            <w:rStyle w:val="a4"/>
            <w:noProof/>
          </w:rPr>
          <w:t>A ×××××</w:t>
        </w:r>
        <w:r w:rsidR="00EA1CFC">
          <w:rPr>
            <w:noProof/>
            <w:webHidden/>
          </w:rPr>
          <w:tab/>
        </w:r>
        <w:r w:rsidR="00EA1CFC">
          <w:rPr>
            <w:noProof/>
            <w:webHidden/>
          </w:rPr>
          <w:fldChar w:fldCharType="begin"/>
        </w:r>
        <w:r w:rsidR="00EA1CFC">
          <w:rPr>
            <w:noProof/>
            <w:webHidden/>
          </w:rPr>
          <w:instrText xml:space="preserve"> PAGEREF _Toc97428753 \h </w:instrText>
        </w:r>
        <w:r w:rsidR="00EA1CFC">
          <w:rPr>
            <w:noProof/>
            <w:webHidden/>
          </w:rPr>
        </w:r>
        <w:r w:rsidR="00EA1CFC">
          <w:rPr>
            <w:noProof/>
            <w:webHidden/>
          </w:rPr>
          <w:fldChar w:fldCharType="separate"/>
        </w:r>
        <w:r w:rsidR="00EA1CFC">
          <w:rPr>
            <w:noProof/>
            <w:webHidden/>
          </w:rPr>
          <w:t>10</w:t>
        </w:r>
        <w:r w:rsidR="00EA1CFC">
          <w:rPr>
            <w:noProof/>
            <w:webHidden/>
          </w:rPr>
          <w:fldChar w:fldCharType="end"/>
        </w:r>
      </w:hyperlink>
    </w:p>
    <w:p w14:paraId="67B5676A" w14:textId="6D5090C0" w:rsidR="00EA1CFC" w:rsidRDefault="00FF40B1">
      <w:pPr>
        <w:pStyle w:val="10"/>
        <w:tabs>
          <w:tab w:val="right" w:leader="dot" w:pos="8268"/>
        </w:tabs>
        <w:rPr>
          <w:rFonts w:asciiTheme="minorHAnsi" w:eastAsiaTheme="minorEastAsia" w:hAnsiTheme="minorHAnsi" w:cstheme="minorBidi"/>
          <w:noProof/>
          <w:sz w:val="21"/>
          <w:szCs w:val="22"/>
        </w:rPr>
      </w:pPr>
      <w:hyperlink w:anchor="_Toc97428754" w:history="1">
        <w:r w:rsidR="00EA1CFC" w:rsidRPr="001C6A26">
          <w:rPr>
            <w:rStyle w:val="a4"/>
            <w:noProof/>
          </w:rPr>
          <w:t>攻读学位期间的研究成果</w:t>
        </w:r>
        <w:r w:rsidR="00EA1CFC">
          <w:rPr>
            <w:noProof/>
            <w:webHidden/>
          </w:rPr>
          <w:tab/>
        </w:r>
        <w:r w:rsidR="00EA1CFC">
          <w:rPr>
            <w:noProof/>
            <w:webHidden/>
          </w:rPr>
          <w:fldChar w:fldCharType="begin"/>
        </w:r>
        <w:r w:rsidR="00EA1CFC">
          <w:rPr>
            <w:noProof/>
            <w:webHidden/>
          </w:rPr>
          <w:instrText xml:space="preserve"> PAGEREF _Toc97428754 \h </w:instrText>
        </w:r>
        <w:r w:rsidR="00EA1CFC">
          <w:rPr>
            <w:noProof/>
            <w:webHidden/>
          </w:rPr>
        </w:r>
        <w:r w:rsidR="00EA1CFC">
          <w:rPr>
            <w:noProof/>
            <w:webHidden/>
          </w:rPr>
          <w:fldChar w:fldCharType="separate"/>
        </w:r>
        <w:r w:rsidR="00EA1CFC">
          <w:rPr>
            <w:noProof/>
            <w:webHidden/>
          </w:rPr>
          <w:t>11</w:t>
        </w:r>
        <w:r w:rsidR="00EA1CFC">
          <w:rPr>
            <w:noProof/>
            <w:webHidden/>
          </w:rPr>
          <w:fldChar w:fldCharType="end"/>
        </w:r>
      </w:hyperlink>
    </w:p>
    <w:p w14:paraId="2BC59EBE" w14:textId="354D3D27" w:rsidR="00D922D8" w:rsidRDefault="007E55BD">
      <w:pPr>
        <w:tabs>
          <w:tab w:val="right" w:leader="dot" w:pos="7740"/>
        </w:tabs>
        <w:spacing w:before="120"/>
        <w:ind w:firstLine="560"/>
        <w:rPr>
          <w:color w:val="000000"/>
        </w:rPr>
      </w:pPr>
      <w:r>
        <w:rPr>
          <w:color w:val="000000"/>
          <w:sz w:val="28"/>
        </w:rPr>
        <w:fldChar w:fldCharType="end"/>
      </w:r>
    </w:p>
    <w:p w14:paraId="5767A861" w14:textId="77777777" w:rsidR="00D922D8" w:rsidRDefault="00D922D8">
      <w:pPr>
        <w:tabs>
          <w:tab w:val="right" w:leader="dot" w:pos="7740"/>
        </w:tabs>
        <w:spacing w:before="120"/>
        <w:ind w:firstLine="480"/>
        <w:rPr>
          <w:color w:val="000000"/>
        </w:rPr>
        <w:sectPr w:rsidR="00D922D8">
          <w:headerReference w:type="default" r:id="rId18"/>
          <w:pgSz w:w="11906" w:h="16838"/>
          <w:pgMar w:top="2155" w:right="1814" w:bottom="2155" w:left="1814" w:header="1701" w:footer="1701" w:gutter="0"/>
          <w:pgNumType w:fmt="upperRoman"/>
          <w:cols w:space="720"/>
          <w:docGrid w:type="linesAndChars" w:linePitch="312"/>
        </w:sectPr>
      </w:pPr>
    </w:p>
    <w:p w14:paraId="3EB36469" w14:textId="77777777" w:rsidR="00D922D8" w:rsidRDefault="00D922D8" w:rsidP="00C40A84">
      <w:pPr>
        <w:pStyle w:val="0"/>
      </w:pPr>
      <w:bookmarkStart w:id="0" w:name="_Toc93734158"/>
      <w:bookmarkStart w:id="1" w:name="_Toc97428709"/>
      <w:r>
        <w:lastRenderedPageBreak/>
        <w:t>第</w:t>
      </w:r>
      <w:r>
        <w:t>1</w:t>
      </w:r>
      <w:r>
        <w:t>章</w:t>
      </w:r>
      <w:r>
        <w:t xml:space="preserve"> </w:t>
      </w:r>
      <w:r>
        <w:t>引言</w:t>
      </w:r>
      <w:bookmarkEnd w:id="0"/>
      <w:bookmarkEnd w:id="1"/>
    </w:p>
    <w:p w14:paraId="031FDB74" w14:textId="77777777" w:rsidR="00D922D8" w:rsidRPr="0099301E" w:rsidRDefault="00D922D8" w:rsidP="00756AB7">
      <w:pPr>
        <w:pStyle w:val="11"/>
      </w:pPr>
      <w:bookmarkStart w:id="2" w:name="_Toc93734159"/>
      <w:bookmarkStart w:id="3" w:name="_Toc97428710"/>
      <w:r w:rsidRPr="0099301E">
        <w:t xml:space="preserve">1.1 </w:t>
      </w:r>
      <w:bookmarkEnd w:id="2"/>
      <w:r w:rsidR="00EC6ADC" w:rsidRPr="0099301E">
        <w:t>研究背景与意义</w:t>
      </w:r>
      <w:bookmarkEnd w:id="3"/>
    </w:p>
    <w:p w14:paraId="5A0C5BDA" w14:textId="04562C27" w:rsidR="007531A2" w:rsidRDefault="007531A2" w:rsidP="006227EF">
      <w:pPr>
        <w:ind w:firstLine="480"/>
      </w:pPr>
      <w:bookmarkStart w:id="4" w:name="_GoBack"/>
      <w:bookmarkEnd w:id="4"/>
    </w:p>
    <w:p w14:paraId="272CA01A" w14:textId="77777777" w:rsidR="007531A2" w:rsidRDefault="007531A2" w:rsidP="006227EF">
      <w:pPr>
        <w:ind w:firstLine="480"/>
      </w:pPr>
    </w:p>
    <w:p w14:paraId="7832934E" w14:textId="3BD25F6C" w:rsidR="00D922D8" w:rsidRDefault="005C63C2" w:rsidP="006227EF">
      <w:pPr>
        <w:ind w:firstLine="480"/>
      </w:pPr>
      <w:r>
        <w:rPr>
          <w:rFonts w:hint="eastAsia"/>
        </w:rPr>
        <w:t>多核架构和并行程序，需要面临程序调试结果不确定的问题。</w:t>
      </w:r>
    </w:p>
    <w:p w14:paraId="474A10F2" w14:textId="77777777" w:rsidR="00D922D8" w:rsidRDefault="00D922D8" w:rsidP="006227EF">
      <w:pPr>
        <w:ind w:firstLine="480"/>
      </w:pPr>
      <w:r>
        <w:t>……</w:t>
      </w:r>
    </w:p>
    <w:p w14:paraId="7F78FD2F" w14:textId="1C97D8C0" w:rsidR="00D922D8" w:rsidRDefault="005C63C2" w:rsidP="006227EF">
      <w:pPr>
        <w:ind w:firstLine="480"/>
      </w:pPr>
      <w:r>
        <w:t>确定性重放的基本思想是</w:t>
      </w:r>
      <w:r>
        <w:rPr>
          <w:rFonts w:hint="eastAsia"/>
        </w:rPr>
        <w:t>：</w:t>
      </w:r>
    </w:p>
    <w:p w14:paraId="5F95FC24" w14:textId="77777777" w:rsidR="00D922D8" w:rsidRDefault="00D922D8" w:rsidP="006227EF">
      <w:pPr>
        <w:ind w:firstLine="480"/>
      </w:pPr>
      <w:r>
        <w:t>……</w:t>
      </w:r>
    </w:p>
    <w:p w14:paraId="17F6EBE3" w14:textId="62E3F305" w:rsidR="00D922D8" w:rsidRDefault="005C63C2" w:rsidP="006227EF">
      <w:pPr>
        <w:ind w:firstLine="480"/>
      </w:pPr>
      <w:r>
        <w:t>在此基础上</w:t>
      </w:r>
      <w:r>
        <w:rPr>
          <w:rFonts w:hint="eastAsia"/>
        </w:rPr>
        <w:t>，</w:t>
      </w:r>
      <w:r>
        <w:t>增加可移植性的要求</w:t>
      </w:r>
      <w:r>
        <w:rPr>
          <w:rFonts w:hint="eastAsia"/>
        </w:rPr>
        <w:t>。</w:t>
      </w:r>
    </w:p>
    <w:p w14:paraId="34662E14" w14:textId="77777777" w:rsidR="005C63C2" w:rsidRDefault="005C63C2" w:rsidP="006227EF">
      <w:pPr>
        <w:ind w:firstLine="480"/>
      </w:pPr>
    </w:p>
    <w:p w14:paraId="4F027FAB" w14:textId="7743C6FA" w:rsidR="005C63C2" w:rsidRDefault="005C63C2" w:rsidP="006227EF">
      <w:pPr>
        <w:ind w:firstLine="480"/>
        <w:rPr>
          <w:rFonts w:hint="eastAsia"/>
        </w:rPr>
      </w:pPr>
      <w:r>
        <w:t>现有</w:t>
      </w:r>
      <w:r w:rsidR="00416547">
        <w:t>解决方案存在以下问题</w:t>
      </w:r>
      <w:r w:rsidR="00416547">
        <w:rPr>
          <w:rFonts w:hint="eastAsia"/>
        </w:rPr>
        <w:t>：</w:t>
      </w:r>
    </w:p>
    <w:p w14:paraId="76C43223" w14:textId="77777777" w:rsidR="00D922D8" w:rsidRDefault="00D922D8" w:rsidP="006227EF">
      <w:pPr>
        <w:ind w:firstLine="480"/>
      </w:pPr>
    </w:p>
    <w:p w14:paraId="5FC45E47" w14:textId="3EB92315" w:rsidR="00D922D8" w:rsidRDefault="00416547" w:rsidP="006227EF">
      <w:pPr>
        <w:ind w:firstLine="480"/>
        <w:rPr>
          <w:rFonts w:hint="eastAsia"/>
        </w:rPr>
      </w:pPr>
      <w:r>
        <w:rPr>
          <w:rFonts w:hint="eastAsia"/>
        </w:rPr>
        <w:t>本文的工作。</w:t>
      </w:r>
    </w:p>
    <w:p w14:paraId="0B61A37C" w14:textId="77777777" w:rsidR="00D922D8" w:rsidRDefault="00D922D8" w:rsidP="006227EF">
      <w:pPr>
        <w:ind w:firstLine="480"/>
      </w:pPr>
    </w:p>
    <w:p w14:paraId="3BC98FC8" w14:textId="77777777" w:rsidR="00D922D8" w:rsidRPr="0099301E" w:rsidRDefault="00D922D8" w:rsidP="00756AB7">
      <w:pPr>
        <w:pStyle w:val="11"/>
      </w:pPr>
      <w:bookmarkStart w:id="5" w:name="_Toc93734160"/>
      <w:bookmarkStart w:id="6" w:name="_Toc97428711"/>
      <w:r w:rsidRPr="0099301E">
        <w:t xml:space="preserve">1.2 </w:t>
      </w:r>
      <w:bookmarkEnd w:id="5"/>
      <w:r w:rsidR="00EC6ADC" w:rsidRPr="0099301E">
        <w:rPr>
          <w:rFonts w:hint="eastAsia"/>
        </w:rPr>
        <w:t>国内外</w:t>
      </w:r>
      <w:r w:rsidR="00EC6ADC" w:rsidRPr="0099301E">
        <w:t>研究现状</w:t>
      </w:r>
      <w:bookmarkEnd w:id="6"/>
    </w:p>
    <w:p w14:paraId="3E9DCD4A" w14:textId="77777777" w:rsidR="005B5F64" w:rsidRPr="005B5F64" w:rsidRDefault="005B5F64" w:rsidP="005B5F64">
      <w:pPr>
        <w:ind w:firstLine="480"/>
      </w:pPr>
    </w:p>
    <w:p w14:paraId="46D95D5C" w14:textId="2DA057AA" w:rsidR="00D922D8" w:rsidRPr="00756AB7" w:rsidRDefault="00D922D8" w:rsidP="00756AB7">
      <w:pPr>
        <w:pStyle w:val="23"/>
      </w:pPr>
      <w:bookmarkStart w:id="7" w:name="_Toc93734161"/>
      <w:bookmarkStart w:id="8" w:name="_Toc97428712"/>
      <w:r w:rsidRPr="00756AB7">
        <w:t xml:space="preserve">1.2.1 </w:t>
      </w:r>
      <w:bookmarkEnd w:id="7"/>
      <w:bookmarkEnd w:id="8"/>
      <w:r w:rsidR="00416547">
        <w:rPr>
          <w:rFonts w:hint="eastAsia"/>
        </w:rPr>
        <w:t>确定性重放</w:t>
      </w:r>
      <w:r w:rsidR="00C50A5C">
        <w:rPr>
          <w:rFonts w:hint="eastAsia"/>
        </w:rPr>
        <w:t>技术研究现状</w:t>
      </w:r>
    </w:p>
    <w:p w14:paraId="1BDF6538" w14:textId="5AAE7B34" w:rsidR="00D922D8" w:rsidRDefault="00D922D8" w:rsidP="000D580B">
      <w:pPr>
        <w:ind w:firstLine="480"/>
      </w:pPr>
    </w:p>
    <w:p w14:paraId="643AE42B" w14:textId="2238408A" w:rsidR="005B5F64" w:rsidRDefault="0066040B" w:rsidP="0066040B">
      <w:pPr>
        <w:pStyle w:val="23"/>
        <w:rPr>
          <w:rFonts w:hint="eastAsia"/>
        </w:rPr>
      </w:pPr>
      <w:bookmarkStart w:id="9" w:name="_Toc97428713"/>
      <w:r>
        <w:rPr>
          <w:rFonts w:hint="eastAsia"/>
        </w:rPr>
        <w:t>1</w:t>
      </w:r>
      <w:r>
        <w:t xml:space="preserve">.2.2 </w:t>
      </w:r>
      <w:bookmarkEnd w:id="9"/>
      <w:r w:rsidR="00416547">
        <w:rPr>
          <w:rFonts w:hint="eastAsia"/>
        </w:rPr>
        <w:t>R</w:t>
      </w:r>
      <w:r w:rsidR="00416547">
        <w:t>ISC-V</w:t>
      </w:r>
      <w:r w:rsidR="00C50A5C">
        <w:t>研究现状</w:t>
      </w:r>
    </w:p>
    <w:p w14:paraId="31AD6472" w14:textId="63F3311E" w:rsidR="00150732" w:rsidRDefault="00150732" w:rsidP="00150732">
      <w:pPr>
        <w:ind w:firstLine="480"/>
      </w:pPr>
    </w:p>
    <w:p w14:paraId="03B04596" w14:textId="77777777" w:rsidR="00150732" w:rsidRPr="00150732" w:rsidRDefault="00150732" w:rsidP="00150732">
      <w:pPr>
        <w:ind w:firstLine="480"/>
      </w:pPr>
    </w:p>
    <w:p w14:paraId="425022C2" w14:textId="77777777" w:rsidR="005B5F64" w:rsidRPr="0099301E" w:rsidRDefault="005B5F64" w:rsidP="00756AB7">
      <w:pPr>
        <w:pStyle w:val="11"/>
      </w:pPr>
      <w:bookmarkStart w:id="10" w:name="_Toc97428714"/>
      <w:r w:rsidRPr="0099301E">
        <w:rPr>
          <w:rFonts w:hint="eastAsia"/>
        </w:rPr>
        <w:lastRenderedPageBreak/>
        <w:t>1</w:t>
      </w:r>
      <w:r w:rsidRPr="0099301E">
        <w:t>.3</w:t>
      </w:r>
      <w:r w:rsidRPr="0099301E">
        <w:rPr>
          <w:rFonts w:hint="eastAsia"/>
        </w:rPr>
        <w:t xml:space="preserve"> </w:t>
      </w:r>
      <w:r w:rsidRPr="0099301E">
        <w:rPr>
          <w:rFonts w:hint="eastAsia"/>
        </w:rPr>
        <w:t>主要研究内容</w:t>
      </w:r>
      <w:bookmarkEnd w:id="10"/>
    </w:p>
    <w:p w14:paraId="17523DDA" w14:textId="77777777" w:rsidR="005B5F64" w:rsidRDefault="005B5F64" w:rsidP="005B5F64">
      <w:pPr>
        <w:ind w:firstLine="480"/>
      </w:pPr>
    </w:p>
    <w:p w14:paraId="491B91B6" w14:textId="77777777" w:rsidR="005B5F64" w:rsidRPr="0099301E" w:rsidRDefault="005B5F64" w:rsidP="00756AB7">
      <w:pPr>
        <w:pStyle w:val="11"/>
      </w:pPr>
      <w:bookmarkStart w:id="11" w:name="_Toc97428715"/>
      <w:r w:rsidRPr="0099301E">
        <w:rPr>
          <w:rFonts w:hint="eastAsia"/>
        </w:rPr>
        <w:t>1</w:t>
      </w:r>
      <w:r w:rsidRPr="0099301E">
        <w:t>.4</w:t>
      </w:r>
      <w:r w:rsidRPr="0099301E">
        <w:rPr>
          <w:rFonts w:hint="eastAsia"/>
        </w:rPr>
        <w:t xml:space="preserve"> </w:t>
      </w:r>
      <w:r w:rsidRPr="0099301E">
        <w:rPr>
          <w:rFonts w:hint="eastAsia"/>
        </w:rPr>
        <w:t>组织结构</w:t>
      </w:r>
      <w:bookmarkEnd w:id="11"/>
    </w:p>
    <w:p w14:paraId="41B1D1D4" w14:textId="77777777" w:rsidR="00890877" w:rsidRDefault="00890877" w:rsidP="00890877">
      <w:pPr>
        <w:ind w:firstLine="480"/>
      </w:pPr>
    </w:p>
    <w:p w14:paraId="5DCB7C45" w14:textId="77777777" w:rsidR="00890877" w:rsidRPr="00890877" w:rsidRDefault="00890877" w:rsidP="00890877">
      <w:pPr>
        <w:ind w:firstLine="480"/>
      </w:pPr>
    </w:p>
    <w:p w14:paraId="626B3D21" w14:textId="77777777" w:rsidR="00890877" w:rsidRDefault="00890877" w:rsidP="005B5F64">
      <w:pPr>
        <w:ind w:firstLine="480"/>
        <w:sectPr w:rsidR="00890877">
          <w:headerReference w:type="default" r:id="rId19"/>
          <w:footerReference w:type="default" r:id="rId20"/>
          <w:footnotePr>
            <w:numFmt w:val="decimalEnclosedCircleChinese"/>
          </w:footnotePr>
          <w:pgSz w:w="11906" w:h="16838"/>
          <w:pgMar w:top="2155" w:right="1814" w:bottom="2155" w:left="1814" w:header="1701" w:footer="1701" w:gutter="0"/>
          <w:pgNumType w:start="1"/>
          <w:cols w:space="720"/>
          <w:docGrid w:type="linesAndChars" w:linePitch="312"/>
        </w:sectPr>
      </w:pPr>
    </w:p>
    <w:p w14:paraId="47150191" w14:textId="2719F519" w:rsidR="005B5F64" w:rsidRDefault="00890877" w:rsidP="00C40A84">
      <w:pPr>
        <w:pStyle w:val="0"/>
      </w:pPr>
      <w:bookmarkStart w:id="12" w:name="_Toc97428716"/>
      <w:r>
        <w:rPr>
          <w:rFonts w:hint="eastAsia"/>
        </w:rPr>
        <w:lastRenderedPageBreak/>
        <w:t>第</w:t>
      </w:r>
      <w:r>
        <w:rPr>
          <w:rFonts w:hint="eastAsia"/>
        </w:rPr>
        <w:t>2</w:t>
      </w:r>
      <w:r>
        <w:rPr>
          <w:rFonts w:hint="eastAsia"/>
        </w:rPr>
        <w:t>章</w:t>
      </w:r>
      <w:r>
        <w:rPr>
          <w:rFonts w:hint="eastAsia"/>
        </w:rPr>
        <w:t xml:space="preserve"> </w:t>
      </w:r>
      <w:bookmarkStart w:id="13" w:name="_Hlk97416028"/>
      <w:r w:rsidR="00B05D30">
        <w:rPr>
          <w:rFonts w:hint="eastAsia"/>
        </w:rPr>
        <w:t>R</w:t>
      </w:r>
      <w:r w:rsidR="00B05D30">
        <w:t>ISC-V</w:t>
      </w:r>
      <w:r w:rsidR="00B05D30">
        <w:rPr>
          <w:rFonts w:hint="eastAsia"/>
        </w:rPr>
        <w:t>指令集</w:t>
      </w:r>
      <w:r>
        <w:rPr>
          <w:rFonts w:hint="eastAsia"/>
        </w:rPr>
        <w:t>与</w:t>
      </w:r>
      <w:r w:rsidR="009C209D">
        <w:rPr>
          <w:rFonts w:hint="eastAsia"/>
        </w:rPr>
        <w:t>可重现性研究</w:t>
      </w:r>
      <w:bookmarkEnd w:id="12"/>
      <w:bookmarkEnd w:id="13"/>
    </w:p>
    <w:p w14:paraId="0BE9E4B5" w14:textId="5E7ABBD7" w:rsidR="005B5F64" w:rsidRPr="0099301E" w:rsidRDefault="005B476C" w:rsidP="00756AB7">
      <w:pPr>
        <w:pStyle w:val="11"/>
      </w:pPr>
      <w:bookmarkStart w:id="14" w:name="_Toc97428717"/>
      <w:r w:rsidRPr="0099301E">
        <w:rPr>
          <w:rFonts w:hint="eastAsia"/>
        </w:rPr>
        <w:t>2</w:t>
      </w:r>
      <w:r w:rsidRPr="0099301E">
        <w:t>.1</w:t>
      </w:r>
      <w:r w:rsidRPr="0099301E">
        <w:rPr>
          <w:rFonts w:hint="eastAsia"/>
        </w:rPr>
        <w:t xml:space="preserve"> </w:t>
      </w:r>
      <w:r w:rsidR="00C02E93">
        <w:rPr>
          <w:rFonts w:hint="eastAsia"/>
        </w:rPr>
        <w:t>R</w:t>
      </w:r>
      <w:r w:rsidR="00C02E93">
        <w:t>ISC-V</w:t>
      </w:r>
      <w:r w:rsidR="00C02E93">
        <w:rPr>
          <w:rFonts w:hint="eastAsia"/>
        </w:rPr>
        <w:t>指令集</w:t>
      </w:r>
      <w:bookmarkEnd w:id="14"/>
    </w:p>
    <w:p w14:paraId="26F79CBE" w14:textId="2538F1F6" w:rsidR="005B476C" w:rsidRPr="00756AB7" w:rsidRDefault="005B476C" w:rsidP="00756AB7">
      <w:pPr>
        <w:pStyle w:val="23"/>
      </w:pPr>
      <w:bookmarkStart w:id="15" w:name="_Toc97428718"/>
      <w:r w:rsidRPr="00756AB7">
        <w:rPr>
          <w:rFonts w:hint="eastAsia"/>
        </w:rPr>
        <w:t>2</w:t>
      </w:r>
      <w:r w:rsidRPr="00756AB7">
        <w:t>.1.1</w:t>
      </w:r>
      <w:r w:rsidRPr="00756AB7">
        <w:rPr>
          <w:rFonts w:hint="eastAsia"/>
        </w:rPr>
        <w:t xml:space="preserve"> </w:t>
      </w:r>
      <w:r w:rsidR="008D7DB2">
        <w:rPr>
          <w:rFonts w:hint="eastAsia"/>
        </w:rPr>
        <w:t>模块化</w:t>
      </w:r>
      <w:r w:rsidR="006422A2">
        <w:rPr>
          <w:rFonts w:hint="eastAsia"/>
        </w:rPr>
        <w:t>设计</w:t>
      </w:r>
      <w:bookmarkEnd w:id="15"/>
    </w:p>
    <w:p w14:paraId="0444E637" w14:textId="3CAA2899" w:rsidR="005B476C" w:rsidRPr="00756AB7" w:rsidRDefault="005B476C" w:rsidP="00756AB7">
      <w:pPr>
        <w:pStyle w:val="23"/>
      </w:pPr>
      <w:bookmarkStart w:id="16" w:name="_Toc97428719"/>
      <w:r w:rsidRPr="00756AB7">
        <w:rPr>
          <w:rFonts w:hint="eastAsia"/>
        </w:rPr>
        <w:t>2</w:t>
      </w:r>
      <w:r w:rsidRPr="00756AB7">
        <w:t>.1.2</w:t>
      </w:r>
      <w:r w:rsidRPr="00756AB7">
        <w:rPr>
          <w:rFonts w:hint="eastAsia"/>
        </w:rPr>
        <w:t xml:space="preserve"> </w:t>
      </w:r>
      <w:r w:rsidR="006422A2">
        <w:rPr>
          <w:rFonts w:hint="eastAsia"/>
        </w:rPr>
        <w:t>函数调用规范</w:t>
      </w:r>
      <w:bookmarkEnd w:id="16"/>
    </w:p>
    <w:p w14:paraId="62408081" w14:textId="6DA2E8CE" w:rsidR="005B476C" w:rsidRPr="00756AB7" w:rsidRDefault="005B476C" w:rsidP="00756AB7">
      <w:pPr>
        <w:pStyle w:val="23"/>
      </w:pPr>
      <w:bookmarkStart w:id="17" w:name="_Toc97428720"/>
      <w:r w:rsidRPr="00756AB7">
        <w:rPr>
          <w:rFonts w:hint="eastAsia"/>
        </w:rPr>
        <w:t>2</w:t>
      </w:r>
      <w:r w:rsidRPr="00756AB7">
        <w:t>.1.3</w:t>
      </w:r>
      <w:r w:rsidRPr="00756AB7">
        <w:rPr>
          <w:rFonts w:hint="eastAsia"/>
        </w:rPr>
        <w:t xml:space="preserve"> </w:t>
      </w:r>
      <w:r w:rsidR="00C6564B">
        <w:rPr>
          <w:rFonts w:hint="eastAsia"/>
        </w:rPr>
        <w:t>RV</w:t>
      </w:r>
      <w:r w:rsidR="00C6564B">
        <w:t>32</w:t>
      </w:r>
      <w:r w:rsidR="00C6564B">
        <w:rPr>
          <w:rFonts w:hint="eastAsia"/>
        </w:rPr>
        <w:t>/</w:t>
      </w:r>
      <w:r w:rsidR="00C6564B">
        <w:t>64</w:t>
      </w:r>
      <w:r w:rsidR="00C6564B">
        <w:rPr>
          <w:rFonts w:hint="eastAsia"/>
        </w:rPr>
        <w:t>特权架构</w:t>
      </w:r>
      <w:bookmarkEnd w:id="17"/>
    </w:p>
    <w:p w14:paraId="37FF31B3" w14:textId="52660983" w:rsidR="006D7A30" w:rsidRDefault="008A0D1D" w:rsidP="005B5F64">
      <w:pPr>
        <w:ind w:firstLine="480"/>
      </w:pPr>
      <w:proofErr w:type="gramStart"/>
      <w:r>
        <w:rPr>
          <w:rFonts w:hint="eastAsia"/>
        </w:rPr>
        <w:t>除用户</w:t>
      </w:r>
      <w:proofErr w:type="gramEnd"/>
      <w:r>
        <w:rPr>
          <w:rFonts w:hint="eastAsia"/>
        </w:rPr>
        <w:t>模式</w:t>
      </w:r>
      <w:r w:rsidR="006B0768">
        <w:rPr>
          <w:rFonts w:hint="eastAsia"/>
        </w:rPr>
        <w:t>（</w:t>
      </w:r>
      <w:r w:rsidR="006B0768">
        <w:rPr>
          <w:rFonts w:hint="eastAsia"/>
        </w:rPr>
        <w:t>U</w:t>
      </w:r>
      <w:r w:rsidR="006B0768">
        <w:t>-mode</w:t>
      </w:r>
      <w:r w:rsidR="006B0768">
        <w:rPr>
          <w:rFonts w:hint="eastAsia"/>
        </w:rPr>
        <w:t>）</w:t>
      </w:r>
      <w:r>
        <w:rPr>
          <w:rFonts w:hint="eastAsia"/>
        </w:rPr>
        <w:t>以外</w:t>
      </w:r>
      <w:r w:rsidR="00813BDB">
        <w:rPr>
          <w:rFonts w:hint="eastAsia"/>
        </w:rPr>
        <w:t>，</w:t>
      </w:r>
      <w:r w:rsidR="00813BDB">
        <w:rPr>
          <w:rFonts w:hint="eastAsia"/>
        </w:rPr>
        <w:t>R</w:t>
      </w:r>
      <w:r w:rsidR="00813BDB">
        <w:t>ISC-V</w:t>
      </w:r>
      <w:r w:rsidR="00813BDB">
        <w:rPr>
          <w:rFonts w:hint="eastAsia"/>
        </w:rPr>
        <w:t>设计了两种具有更高权限的模式：机器模式（</w:t>
      </w:r>
      <w:r w:rsidR="00813BDB">
        <w:t>Machine Mode</w:t>
      </w:r>
      <w:r w:rsidR="00811EB7">
        <w:rPr>
          <w:rFonts w:hint="eastAsia"/>
        </w:rPr>
        <w:t>，缩写为</w:t>
      </w:r>
      <w:r w:rsidR="00811EB7">
        <w:rPr>
          <w:rFonts w:hint="eastAsia"/>
        </w:rPr>
        <w:t>M</w:t>
      </w:r>
      <w:r w:rsidR="00811EB7">
        <w:t>-mode</w:t>
      </w:r>
      <w:r w:rsidR="00813BDB">
        <w:rPr>
          <w:rFonts w:hint="eastAsia"/>
        </w:rPr>
        <w:t>）以及监管者模式（</w:t>
      </w:r>
      <w:r w:rsidR="00813BDB">
        <w:rPr>
          <w:rFonts w:hint="eastAsia"/>
        </w:rPr>
        <w:t>S</w:t>
      </w:r>
      <w:r w:rsidR="00813BDB">
        <w:t>upervisor Mode</w:t>
      </w:r>
      <w:r w:rsidR="00811EB7">
        <w:rPr>
          <w:rFonts w:hint="eastAsia"/>
        </w:rPr>
        <w:t>，缩写为</w:t>
      </w:r>
      <w:r w:rsidR="00811EB7">
        <w:rPr>
          <w:rFonts w:hint="eastAsia"/>
        </w:rPr>
        <w:t>S</w:t>
      </w:r>
      <w:r w:rsidR="00811EB7">
        <w:t>-mode</w:t>
      </w:r>
      <w:r w:rsidR="00813BDB">
        <w:rPr>
          <w:rFonts w:hint="eastAsia"/>
        </w:rPr>
        <w:t>）</w:t>
      </w:r>
      <w:r w:rsidR="00811EB7">
        <w:rPr>
          <w:rFonts w:hint="eastAsia"/>
        </w:rPr>
        <w:t>。</w:t>
      </w:r>
    </w:p>
    <w:p w14:paraId="5F8EBB5D" w14:textId="22D215FC" w:rsidR="005B476C" w:rsidRDefault="006D7A30" w:rsidP="005B5F64">
      <w:pPr>
        <w:ind w:firstLine="480"/>
      </w:pPr>
      <w:r w:rsidRPr="00210360">
        <w:rPr>
          <w:rStyle w:val="affe"/>
          <w:rFonts w:hint="eastAsia"/>
        </w:rPr>
        <w:t>M</w:t>
      </w:r>
      <w:r w:rsidRPr="00210360">
        <w:rPr>
          <w:rStyle w:val="affe"/>
        </w:rPr>
        <w:t>-mode</w:t>
      </w:r>
      <w:r w:rsidRPr="00210360">
        <w:rPr>
          <w:rStyle w:val="affe"/>
          <w:rFonts w:hint="eastAsia"/>
        </w:rPr>
        <w:t>被设计</w:t>
      </w:r>
      <w:r w:rsidR="00661BAB" w:rsidRPr="00210360">
        <w:rPr>
          <w:rStyle w:val="affe"/>
          <w:rFonts w:hint="eastAsia"/>
        </w:rPr>
        <w:t>用来拦截和处理异常</w:t>
      </w:r>
      <w:r w:rsidRPr="00210360">
        <w:rPr>
          <w:rStyle w:val="affe"/>
          <w:rFonts w:hint="eastAsia"/>
        </w:rPr>
        <w:t>。</w:t>
      </w:r>
      <w:r w:rsidR="00CE2BB3" w:rsidRPr="00210360">
        <w:rPr>
          <w:rStyle w:val="affe"/>
          <w:rFonts w:hint="eastAsia"/>
        </w:rPr>
        <w:t>中断和异常是</w:t>
      </w:r>
      <w:r w:rsidR="00EC470D">
        <w:rPr>
          <w:rStyle w:val="affe"/>
          <w:rFonts w:hint="eastAsia"/>
        </w:rPr>
        <w:t>不确定性</w:t>
      </w:r>
      <w:r w:rsidR="00CE2BB3" w:rsidRPr="00210360">
        <w:rPr>
          <w:rStyle w:val="affe"/>
          <w:rFonts w:hint="eastAsia"/>
        </w:rPr>
        <w:t>的主要来源</w:t>
      </w:r>
      <w:r w:rsidR="00C5153C">
        <w:rPr>
          <w:rFonts w:hint="eastAsia"/>
        </w:rPr>
        <w:t>。</w:t>
      </w:r>
    </w:p>
    <w:p w14:paraId="3134AE08" w14:textId="2A86608B" w:rsidR="006B0768" w:rsidRDefault="006B0768" w:rsidP="005B5F64">
      <w:pPr>
        <w:ind w:firstLine="480"/>
      </w:pPr>
      <w:r>
        <w:rPr>
          <w:rFonts w:hint="eastAsia"/>
        </w:rPr>
        <w:t>S</w:t>
      </w:r>
      <w:r>
        <w:t>-mode</w:t>
      </w:r>
      <w:r w:rsidR="00EC697B">
        <w:rPr>
          <w:rFonts w:hint="eastAsia"/>
        </w:rPr>
        <w:t>的核心是</w:t>
      </w:r>
      <w:r w:rsidR="00B130D4">
        <w:rPr>
          <w:rFonts w:hint="eastAsia"/>
        </w:rPr>
        <w:t>使用基于页面的虚拟内存</w:t>
      </w:r>
      <w:r w:rsidR="00B63D43">
        <w:rPr>
          <w:rFonts w:hint="eastAsia"/>
        </w:rPr>
        <w:t>实现内存保护。这是一种用于更复杂</w:t>
      </w:r>
      <w:r w:rsidR="00B63D43">
        <w:rPr>
          <w:rFonts w:hint="eastAsia"/>
        </w:rPr>
        <w:t>R</w:t>
      </w:r>
      <w:r w:rsidR="00B63D43">
        <w:t>ISC-V</w:t>
      </w:r>
      <w:r w:rsidR="00B63D43">
        <w:rPr>
          <w:rFonts w:hint="eastAsia"/>
        </w:rPr>
        <w:t>处理器上的可选模式</w:t>
      </w:r>
      <w:r w:rsidR="006837FA">
        <w:rPr>
          <w:rFonts w:hint="eastAsia"/>
        </w:rPr>
        <w:t>。</w:t>
      </w:r>
      <w:r w:rsidR="006837FA">
        <w:rPr>
          <w:rFonts w:hint="eastAsia"/>
        </w:rPr>
        <w:t>S</w:t>
      </w:r>
      <w:r w:rsidR="006837FA">
        <w:t>-mode</w:t>
      </w:r>
      <w:r w:rsidR="006837FA">
        <w:rPr>
          <w:rFonts w:hint="eastAsia"/>
        </w:rPr>
        <w:t>的权限基于</w:t>
      </w:r>
      <w:r w:rsidR="006837FA">
        <w:rPr>
          <w:rFonts w:hint="eastAsia"/>
        </w:rPr>
        <w:t>U</w:t>
      </w:r>
      <w:r w:rsidR="006837FA">
        <w:t>-mode</w:t>
      </w:r>
      <w:r w:rsidR="006837FA">
        <w:rPr>
          <w:rFonts w:hint="eastAsia"/>
        </w:rPr>
        <w:t>和</w:t>
      </w:r>
      <w:r w:rsidR="006837FA">
        <w:rPr>
          <w:rFonts w:hint="eastAsia"/>
        </w:rPr>
        <w:t>M</w:t>
      </w:r>
      <w:r w:rsidR="006837FA">
        <w:t>-mode</w:t>
      </w:r>
      <w:r w:rsidR="006837FA">
        <w:rPr>
          <w:rFonts w:hint="eastAsia"/>
        </w:rPr>
        <w:t>之间</w:t>
      </w:r>
      <w:r w:rsidR="008A25EB">
        <w:rPr>
          <w:rFonts w:hint="eastAsia"/>
        </w:rPr>
        <w:t>，不能使用</w:t>
      </w:r>
      <w:r w:rsidR="008A25EB">
        <w:rPr>
          <w:rFonts w:hint="eastAsia"/>
        </w:rPr>
        <w:t>M</w:t>
      </w:r>
      <w:r w:rsidR="008A25EB">
        <w:t>-mode</w:t>
      </w:r>
      <w:r w:rsidR="008A25EB">
        <w:rPr>
          <w:rFonts w:hint="eastAsia"/>
        </w:rPr>
        <w:t>下的</w:t>
      </w:r>
      <w:r w:rsidR="008A25EB">
        <w:rPr>
          <w:rFonts w:hint="eastAsia"/>
        </w:rPr>
        <w:t>C</w:t>
      </w:r>
      <w:r w:rsidR="008A25EB">
        <w:t>SR</w:t>
      </w:r>
      <w:r w:rsidR="008A25EB">
        <w:rPr>
          <w:rFonts w:hint="eastAsia"/>
        </w:rPr>
        <w:t>和指令</w:t>
      </w:r>
      <w:r w:rsidR="002D6DA5">
        <w:rPr>
          <w:rFonts w:hint="eastAsia"/>
        </w:rPr>
        <w:t>。在类</w:t>
      </w:r>
      <w:r w:rsidR="002D6DA5">
        <w:rPr>
          <w:rFonts w:hint="eastAsia"/>
        </w:rPr>
        <w:t>U</w:t>
      </w:r>
      <w:r w:rsidR="002D6DA5">
        <w:t>nix</w:t>
      </w:r>
      <w:r w:rsidR="002D6DA5">
        <w:rPr>
          <w:rFonts w:hint="eastAsia"/>
        </w:rPr>
        <w:t>系统，如</w:t>
      </w:r>
    </w:p>
    <w:p w14:paraId="01B6CB36" w14:textId="3748BF8E" w:rsidR="005B476C" w:rsidRDefault="005B476C" w:rsidP="00756AB7">
      <w:pPr>
        <w:pStyle w:val="11"/>
      </w:pPr>
      <w:bookmarkStart w:id="18" w:name="_Toc97428721"/>
      <w:r w:rsidRPr="0099301E">
        <w:rPr>
          <w:rFonts w:hint="eastAsia"/>
        </w:rPr>
        <w:t>2</w:t>
      </w:r>
      <w:r w:rsidRPr="0099301E">
        <w:t>.2</w:t>
      </w:r>
      <w:r w:rsidRPr="0099301E">
        <w:rPr>
          <w:rFonts w:hint="eastAsia"/>
        </w:rPr>
        <w:t xml:space="preserve"> </w:t>
      </w:r>
      <w:r w:rsidR="002D6DA5">
        <w:rPr>
          <w:rFonts w:hint="eastAsia"/>
        </w:rPr>
        <w:t>可重现性研究</w:t>
      </w:r>
      <w:bookmarkEnd w:id="18"/>
    </w:p>
    <w:p w14:paraId="23F4CD82" w14:textId="653F18AA" w:rsidR="00792B8F" w:rsidRPr="00FD590E" w:rsidRDefault="006371B7" w:rsidP="00792B8F">
      <w:pPr>
        <w:ind w:firstLine="480"/>
      </w:pPr>
      <w:r>
        <w:rPr>
          <w:rFonts w:hint="eastAsia"/>
        </w:rPr>
        <w:t>分解为</w:t>
      </w:r>
      <w:r>
        <w:rPr>
          <w:rFonts w:hint="eastAsia"/>
        </w:rPr>
        <w:t>2</w:t>
      </w:r>
      <w:r>
        <w:rPr>
          <w:rFonts w:hint="eastAsia"/>
        </w:rPr>
        <w:t>部分</w:t>
      </w:r>
      <w:r w:rsidR="00792B8F">
        <w:rPr>
          <w:rFonts w:hint="eastAsia"/>
        </w:rPr>
        <w:t>：确定性及</w:t>
      </w:r>
      <w:r w:rsidR="005C69C2">
        <w:rPr>
          <w:rFonts w:hint="eastAsia"/>
        </w:rPr>
        <w:t>可移植性</w:t>
      </w:r>
      <w:r w:rsidR="00C517C1">
        <w:rPr>
          <w:rFonts w:hint="eastAsia"/>
        </w:rPr>
        <w:t>。</w:t>
      </w:r>
    </w:p>
    <w:p w14:paraId="137F5C31" w14:textId="432CD050" w:rsidR="00167ED1" w:rsidRPr="00167ED1" w:rsidRDefault="001F0C9F" w:rsidP="00167ED1">
      <w:pPr>
        <w:pStyle w:val="23"/>
      </w:pPr>
      <w:bookmarkStart w:id="19" w:name="_Toc97428722"/>
      <w:r w:rsidRPr="00756AB7">
        <w:rPr>
          <w:rFonts w:hint="eastAsia"/>
        </w:rPr>
        <w:t>2</w:t>
      </w:r>
      <w:r w:rsidRPr="00756AB7">
        <w:t xml:space="preserve">.2.1 </w:t>
      </w:r>
      <w:r w:rsidR="001C7912">
        <w:rPr>
          <w:rFonts w:hint="eastAsia"/>
        </w:rPr>
        <w:t>确定性重放</w:t>
      </w:r>
      <w:bookmarkEnd w:id="19"/>
    </w:p>
    <w:p w14:paraId="48303763" w14:textId="2F4F7538" w:rsidR="00C32E78" w:rsidRDefault="00D46B3C" w:rsidP="00C32E78">
      <w:pPr>
        <w:ind w:firstLine="480"/>
      </w:pPr>
      <w:r>
        <w:rPr>
          <w:rFonts w:hint="eastAsia"/>
        </w:rPr>
        <w:t>确定性重放也常被成为记录重放</w:t>
      </w:r>
      <w:r w:rsidR="00C23121">
        <w:rPr>
          <w:rFonts w:hint="eastAsia"/>
        </w:rPr>
        <w:t>（</w:t>
      </w:r>
      <w:r w:rsidR="00C23121">
        <w:rPr>
          <w:rFonts w:hint="eastAsia"/>
        </w:rPr>
        <w:t>R</w:t>
      </w:r>
      <w:r w:rsidR="00C23121">
        <w:t>ecord and Replay</w:t>
      </w:r>
      <w:r w:rsidR="00C23121">
        <w:rPr>
          <w:rFonts w:hint="eastAsia"/>
        </w:rPr>
        <w:t>）</w:t>
      </w:r>
      <w:r w:rsidR="003F6309">
        <w:rPr>
          <w:rFonts w:hint="eastAsia"/>
        </w:rPr>
        <w:t>，</w:t>
      </w:r>
      <w:r w:rsidR="001E5F21">
        <w:rPr>
          <w:rFonts w:hint="eastAsia"/>
        </w:rPr>
        <w:t>即</w:t>
      </w:r>
      <w:r w:rsidR="00810ED5">
        <w:rPr>
          <w:rFonts w:hint="eastAsia"/>
        </w:rPr>
        <w:t>在</w:t>
      </w:r>
      <w:r w:rsidR="001E5F21" w:rsidRPr="001E5F21">
        <w:rPr>
          <w:rFonts w:hint="eastAsia"/>
        </w:rPr>
        <w:t>时间或空间上重复执行一个程序，执行的副本作为原程序的镜像，在相同的输入下应当产生与之相同的输出。</w:t>
      </w:r>
      <w:r w:rsidR="003F6309" w:rsidRPr="003F6309">
        <w:rPr>
          <w:rFonts w:hint="eastAsia"/>
        </w:rPr>
        <w:t>数值计算型程序多次执行结果必然相同，但是</w:t>
      </w:r>
      <w:r w:rsidR="006F447F">
        <w:rPr>
          <w:rFonts w:hint="eastAsia"/>
        </w:rPr>
        <w:t>涉及</w:t>
      </w:r>
      <w:r w:rsidR="003F6309" w:rsidRPr="003F6309">
        <w:rPr>
          <w:rFonts w:hint="eastAsia"/>
        </w:rPr>
        <w:t>到系统时间、文件输入、缓冲区等</w:t>
      </w:r>
      <w:r w:rsidR="00275D81">
        <w:rPr>
          <w:rFonts w:hint="eastAsia"/>
        </w:rPr>
        <w:t>因素影响</w:t>
      </w:r>
      <w:r w:rsidR="006F447F">
        <w:rPr>
          <w:rFonts w:hint="eastAsia"/>
        </w:rPr>
        <w:t>的程序</w:t>
      </w:r>
      <w:r w:rsidR="003F6309" w:rsidRPr="003F6309">
        <w:rPr>
          <w:rFonts w:hint="eastAsia"/>
        </w:rPr>
        <w:t>，执行结果会受到多种因素的影响。因此需要通过记录重放的方法使程序反复执行得出相同的结果。</w:t>
      </w:r>
      <w:r w:rsidR="006A6B45">
        <w:rPr>
          <w:rFonts w:hint="eastAsia"/>
        </w:rPr>
        <w:t>确定性重放具有多个</w:t>
      </w:r>
      <w:r w:rsidR="006A6B45">
        <w:rPr>
          <w:rFonts w:hint="eastAsia"/>
        </w:rPr>
        <w:lastRenderedPageBreak/>
        <w:t>应用场景：</w:t>
      </w:r>
    </w:p>
    <w:p w14:paraId="05743537" w14:textId="5A240AAD" w:rsidR="00474AE0" w:rsidRDefault="00474AE0" w:rsidP="00C32E78">
      <w:pPr>
        <w:ind w:firstLine="482"/>
        <w:rPr>
          <w:b/>
          <w:bCs/>
        </w:rPr>
      </w:pPr>
      <w:r w:rsidRPr="00474AE0">
        <w:rPr>
          <w:rFonts w:hint="eastAsia"/>
          <w:b/>
          <w:bCs/>
        </w:rPr>
        <w:t>软件</w:t>
      </w:r>
      <w:r w:rsidR="00D86C0A">
        <w:rPr>
          <w:rFonts w:hint="eastAsia"/>
          <w:b/>
          <w:bCs/>
        </w:rPr>
        <w:t>构建</w:t>
      </w:r>
      <w:r>
        <w:rPr>
          <w:rFonts w:hint="eastAsia"/>
          <w:b/>
          <w:bCs/>
        </w:rPr>
        <w:t>：</w:t>
      </w:r>
    </w:p>
    <w:p w14:paraId="33BA6A69" w14:textId="0A095CBB" w:rsidR="00B579E4" w:rsidRDefault="00B579E4" w:rsidP="00C32E78">
      <w:pPr>
        <w:ind w:firstLine="482"/>
        <w:rPr>
          <w:b/>
          <w:bCs/>
        </w:rPr>
      </w:pPr>
      <w:r>
        <w:rPr>
          <w:rFonts w:hint="eastAsia"/>
          <w:b/>
          <w:bCs/>
        </w:rPr>
        <w:t>机器学习：</w:t>
      </w:r>
    </w:p>
    <w:p w14:paraId="5EB167E5" w14:textId="7CEEC55D" w:rsidR="00C24F98" w:rsidRPr="00474AE0" w:rsidRDefault="00DF7008" w:rsidP="00C32E78">
      <w:pPr>
        <w:ind w:firstLine="482"/>
        <w:rPr>
          <w:b/>
          <w:bCs/>
        </w:rPr>
      </w:pPr>
      <w:r>
        <w:rPr>
          <w:rFonts w:hint="eastAsia"/>
          <w:b/>
          <w:bCs/>
        </w:rPr>
        <w:t>分布式系统</w:t>
      </w:r>
      <w:r w:rsidR="00C351F9">
        <w:rPr>
          <w:rFonts w:hint="eastAsia"/>
          <w:b/>
          <w:bCs/>
        </w:rPr>
        <w:t>：</w:t>
      </w:r>
    </w:p>
    <w:p w14:paraId="7CC9A003" w14:textId="77777777" w:rsidR="00C32E78" w:rsidRPr="00C32E78" w:rsidRDefault="00C32E78" w:rsidP="00C32E78">
      <w:pPr>
        <w:ind w:firstLine="480"/>
      </w:pPr>
    </w:p>
    <w:p w14:paraId="5E0C8521" w14:textId="77777777" w:rsidR="00332861" w:rsidRPr="00332861" w:rsidRDefault="00332861" w:rsidP="00332861">
      <w:pPr>
        <w:ind w:firstLine="480"/>
      </w:pPr>
    </w:p>
    <w:p w14:paraId="215C2E83" w14:textId="0073D7C6" w:rsidR="001F0C9F" w:rsidRDefault="001F0C9F" w:rsidP="00756AB7">
      <w:pPr>
        <w:pStyle w:val="23"/>
      </w:pPr>
      <w:bookmarkStart w:id="20" w:name="_Toc97428723"/>
      <w:r>
        <w:rPr>
          <w:rFonts w:hint="eastAsia"/>
        </w:rPr>
        <w:t>2</w:t>
      </w:r>
      <w:r>
        <w:t xml:space="preserve">.2.2 </w:t>
      </w:r>
      <w:r w:rsidR="00167ED1">
        <w:rPr>
          <w:rFonts w:hint="eastAsia"/>
        </w:rPr>
        <w:t>确定性模型</w:t>
      </w:r>
      <w:bookmarkEnd w:id="20"/>
    </w:p>
    <w:p w14:paraId="0E328EFB" w14:textId="1359DFFF" w:rsidR="0004301E" w:rsidRDefault="007A5932" w:rsidP="0004301E">
      <w:pPr>
        <w:ind w:firstLine="480"/>
      </w:pPr>
      <w:r>
        <w:rPr>
          <w:rFonts w:hint="eastAsia"/>
        </w:rPr>
        <w:t>分析</w:t>
      </w:r>
      <w:r w:rsidR="001B5E1A">
        <w:rPr>
          <w:rFonts w:hint="eastAsia"/>
        </w:rPr>
        <w:t>程序</w:t>
      </w:r>
      <w:r w:rsidR="0004301E">
        <w:rPr>
          <w:rFonts w:hint="eastAsia"/>
        </w:rPr>
        <w:t>执行过程中的</w:t>
      </w:r>
      <w:r w:rsidR="00EC470D">
        <w:rPr>
          <w:rFonts w:hint="eastAsia"/>
        </w:rPr>
        <w:t>不确定性</w:t>
      </w:r>
      <w:r w:rsidR="003A335E">
        <w:rPr>
          <w:rFonts w:hint="eastAsia"/>
        </w:rPr>
        <w:t>来源</w:t>
      </w:r>
      <w:r w:rsidR="0004301E">
        <w:rPr>
          <w:rFonts w:hint="eastAsia"/>
        </w:rPr>
        <w:t>：</w:t>
      </w:r>
      <w:r w:rsidR="0004301E">
        <w:rPr>
          <w:rFonts w:hint="eastAsia"/>
        </w:rPr>
        <w:t>1</w:t>
      </w:r>
      <w:r w:rsidR="0004301E">
        <w:rPr>
          <w:rFonts w:hint="eastAsia"/>
        </w:rPr>
        <w:t>）具有</w:t>
      </w:r>
      <w:r w:rsidR="00EC470D">
        <w:rPr>
          <w:rFonts w:hint="eastAsia"/>
        </w:rPr>
        <w:t>不确定性</w:t>
      </w:r>
      <w:r w:rsidR="0004301E">
        <w:rPr>
          <w:rFonts w:hint="eastAsia"/>
        </w:rPr>
        <w:t>的指令；</w:t>
      </w:r>
      <w:r w:rsidR="0004301E">
        <w:rPr>
          <w:rFonts w:hint="eastAsia"/>
        </w:rPr>
        <w:t>2</w:t>
      </w:r>
      <w:r w:rsidR="0004301E">
        <w:rPr>
          <w:rFonts w:hint="eastAsia"/>
        </w:rPr>
        <w:t>）中断与异常；</w:t>
      </w:r>
      <w:r w:rsidR="0004301E">
        <w:rPr>
          <w:rFonts w:hint="eastAsia"/>
        </w:rPr>
        <w:t>3</w:t>
      </w:r>
      <w:r w:rsidR="0004301E">
        <w:rPr>
          <w:rFonts w:hint="eastAsia"/>
        </w:rPr>
        <w:t>）具有随机性的系统调用等；</w:t>
      </w:r>
      <w:r w:rsidR="0004301E">
        <w:rPr>
          <w:rFonts w:hint="eastAsia"/>
        </w:rPr>
        <w:t>4</w:t>
      </w:r>
      <w:r w:rsidR="0004301E">
        <w:rPr>
          <w:rFonts w:hint="eastAsia"/>
        </w:rPr>
        <w:t>）线程</w:t>
      </w:r>
      <w:proofErr w:type="gramStart"/>
      <w:r w:rsidR="0004301E">
        <w:rPr>
          <w:rFonts w:hint="eastAsia"/>
        </w:rPr>
        <w:t>间资源</w:t>
      </w:r>
      <w:proofErr w:type="gramEnd"/>
      <w:r w:rsidR="0004301E">
        <w:rPr>
          <w:rFonts w:hint="eastAsia"/>
        </w:rPr>
        <w:t>竞争；</w:t>
      </w:r>
      <w:r w:rsidR="0004301E">
        <w:rPr>
          <w:rFonts w:hint="eastAsia"/>
        </w:rPr>
        <w:t>5</w:t>
      </w:r>
      <w:r w:rsidR="0004301E">
        <w:rPr>
          <w:rFonts w:hint="eastAsia"/>
        </w:rPr>
        <w:t>）输入输出操作；</w:t>
      </w:r>
      <w:r w:rsidR="0004301E">
        <w:rPr>
          <w:rFonts w:hint="eastAsia"/>
        </w:rPr>
        <w:t>6</w:t>
      </w:r>
      <w:r w:rsidR="0004301E">
        <w:rPr>
          <w:rFonts w:hint="eastAsia"/>
        </w:rPr>
        <w:t>）线程调度等。</w:t>
      </w:r>
    </w:p>
    <w:p w14:paraId="77298079" w14:textId="77777777" w:rsidR="0004301E" w:rsidRPr="0004301E" w:rsidRDefault="0004301E" w:rsidP="0004301E">
      <w:pPr>
        <w:ind w:firstLine="480"/>
      </w:pPr>
    </w:p>
    <w:p w14:paraId="6871242A" w14:textId="31A2F004" w:rsidR="001F0C9F" w:rsidRPr="00EE1DDF" w:rsidRDefault="001F0C9F" w:rsidP="00756AB7">
      <w:pPr>
        <w:pStyle w:val="23"/>
      </w:pPr>
      <w:bookmarkStart w:id="21" w:name="_Toc97428724"/>
      <w:r>
        <w:rPr>
          <w:rFonts w:hint="eastAsia"/>
        </w:rPr>
        <w:t>2</w:t>
      </w:r>
      <w:r>
        <w:t xml:space="preserve">.2.3 </w:t>
      </w:r>
      <w:r w:rsidR="00150732">
        <w:rPr>
          <w:rFonts w:hint="eastAsia"/>
        </w:rPr>
        <w:t>确定性重放实现方法</w:t>
      </w:r>
      <w:bookmarkEnd w:id="21"/>
    </w:p>
    <w:p w14:paraId="30955B98" w14:textId="02A89BEB" w:rsidR="00D922D8" w:rsidRDefault="000B0CB9">
      <w:pPr>
        <w:spacing w:line="288" w:lineRule="auto"/>
        <w:ind w:firstLine="480"/>
      </w:pPr>
      <w:r>
        <w:rPr>
          <w:rFonts w:hint="eastAsia"/>
        </w:rPr>
        <w:t>确定性重放</w:t>
      </w:r>
      <w:r w:rsidR="008425FC">
        <w:rPr>
          <w:rFonts w:hint="eastAsia"/>
        </w:rPr>
        <w:t>可分别通过硬件支持方法和纯软件实现。</w:t>
      </w:r>
    </w:p>
    <w:p w14:paraId="19724756" w14:textId="0EC26B3A" w:rsidR="008425FC" w:rsidRDefault="008425FC">
      <w:pPr>
        <w:spacing w:line="288" w:lineRule="auto"/>
        <w:ind w:firstLine="480"/>
      </w:pPr>
      <w:r>
        <w:rPr>
          <w:rFonts w:hint="eastAsia"/>
        </w:rPr>
        <w:t>硬件方法：</w:t>
      </w:r>
      <w:r w:rsidR="004A0194">
        <w:rPr>
          <w:rFonts w:hint="eastAsia"/>
        </w:rPr>
        <w:t>修改体系结构、设计专用芯片</w:t>
      </w:r>
      <w:r w:rsidR="00533981">
        <w:rPr>
          <w:rFonts w:hint="eastAsia"/>
        </w:rPr>
        <w:t>等。成本高、增加功耗、灵活性低。</w:t>
      </w:r>
    </w:p>
    <w:p w14:paraId="53984B7D" w14:textId="0EED4D9D" w:rsidR="004D2176" w:rsidRDefault="004D2176">
      <w:pPr>
        <w:spacing w:line="288" w:lineRule="auto"/>
        <w:ind w:firstLine="480"/>
      </w:pPr>
      <w:r>
        <w:rPr>
          <w:rFonts w:hint="eastAsia"/>
        </w:rPr>
        <w:t>纯软件方法</w:t>
      </w:r>
      <w:r w:rsidR="006E17E1">
        <w:rPr>
          <w:rFonts w:hint="eastAsia"/>
        </w:rPr>
        <w:t>：</w:t>
      </w:r>
    </w:p>
    <w:p w14:paraId="40C73250" w14:textId="029F62B2" w:rsidR="006E17E1" w:rsidRDefault="00EF1A46" w:rsidP="006E17E1">
      <w:pPr>
        <w:numPr>
          <w:ilvl w:val="0"/>
          <w:numId w:val="6"/>
        </w:numPr>
        <w:spacing w:line="288" w:lineRule="auto"/>
        <w:ind w:firstLineChars="0"/>
      </w:pPr>
      <w:r>
        <w:rPr>
          <w:rFonts w:hint="eastAsia"/>
        </w:rPr>
        <w:t>系统级别</w:t>
      </w:r>
    </w:p>
    <w:p w14:paraId="3799F472" w14:textId="77777777" w:rsidR="00EF1A46" w:rsidRDefault="00EF1A46" w:rsidP="00EF1A46">
      <w:pPr>
        <w:numPr>
          <w:ilvl w:val="1"/>
          <w:numId w:val="6"/>
        </w:numPr>
        <w:spacing w:line="288" w:lineRule="auto"/>
        <w:ind w:firstLineChars="0"/>
      </w:pPr>
    </w:p>
    <w:p w14:paraId="5C7F3F31" w14:textId="7A394880" w:rsidR="00EF1A46" w:rsidRDefault="00EF1A46" w:rsidP="006E17E1">
      <w:pPr>
        <w:numPr>
          <w:ilvl w:val="0"/>
          <w:numId w:val="6"/>
        </w:numPr>
        <w:spacing w:line="288" w:lineRule="auto"/>
        <w:ind w:firstLineChars="0"/>
      </w:pPr>
      <w:r>
        <w:rPr>
          <w:rFonts w:hint="eastAsia"/>
        </w:rPr>
        <w:t>进程级别</w:t>
      </w:r>
    </w:p>
    <w:p w14:paraId="4EE47D91" w14:textId="4BCF349E" w:rsidR="006E17E1" w:rsidRDefault="006E17E1">
      <w:pPr>
        <w:spacing w:line="288" w:lineRule="auto"/>
        <w:ind w:firstLine="480"/>
      </w:pPr>
    </w:p>
    <w:p w14:paraId="13DD2065" w14:textId="2AC0AED2" w:rsidR="00D922D8" w:rsidRDefault="00437474" w:rsidP="00437474">
      <w:pPr>
        <w:pStyle w:val="23"/>
      </w:pPr>
      <w:bookmarkStart w:id="22" w:name="_Toc97428725"/>
      <w:r>
        <w:rPr>
          <w:rFonts w:hint="eastAsia"/>
        </w:rPr>
        <w:t>2</w:t>
      </w:r>
      <w:r>
        <w:t xml:space="preserve">.2.4 </w:t>
      </w:r>
      <w:r w:rsidR="00EC470D">
        <w:rPr>
          <w:rFonts w:hint="eastAsia"/>
        </w:rPr>
        <w:t>虚拟化与</w:t>
      </w:r>
      <w:r>
        <w:rPr>
          <w:rFonts w:hint="eastAsia"/>
        </w:rPr>
        <w:t>容器</w:t>
      </w:r>
      <w:bookmarkEnd w:id="22"/>
    </w:p>
    <w:p w14:paraId="63D33121" w14:textId="77777777" w:rsidR="001E5F21" w:rsidRPr="001E5F21" w:rsidRDefault="001E5F21" w:rsidP="001E5F21">
      <w:pPr>
        <w:ind w:firstLine="480"/>
      </w:pPr>
    </w:p>
    <w:p w14:paraId="253071D3" w14:textId="77777777" w:rsidR="00D922D8" w:rsidRDefault="00D922D8">
      <w:pPr>
        <w:spacing w:line="288" w:lineRule="auto"/>
        <w:ind w:firstLine="480"/>
      </w:pPr>
    </w:p>
    <w:p w14:paraId="4E8B68CB" w14:textId="77777777" w:rsidR="00D922D8" w:rsidRDefault="00D922D8">
      <w:pPr>
        <w:tabs>
          <w:tab w:val="right" w:leader="middleDot" w:pos="7740"/>
        </w:tabs>
        <w:spacing w:line="300" w:lineRule="auto"/>
        <w:ind w:firstLine="480"/>
        <w:jc w:val="center"/>
        <w:sectPr w:rsidR="00D922D8">
          <w:headerReference w:type="default" r:id="rId21"/>
          <w:footnotePr>
            <w:numFmt w:val="decimalEnclosedCircleChinese"/>
          </w:footnotePr>
          <w:pgSz w:w="11906" w:h="16838"/>
          <w:pgMar w:top="2155" w:right="1814" w:bottom="2155" w:left="1814" w:header="1701" w:footer="1701" w:gutter="0"/>
          <w:pgNumType w:start="1"/>
          <w:cols w:space="720"/>
          <w:docGrid w:type="linesAndChars" w:linePitch="312"/>
        </w:sectPr>
      </w:pPr>
    </w:p>
    <w:p w14:paraId="554015FA" w14:textId="5B483C34" w:rsidR="00D922D8" w:rsidRDefault="00D922D8" w:rsidP="0099301E">
      <w:pPr>
        <w:pStyle w:val="af2"/>
      </w:pPr>
      <w:bookmarkStart w:id="23" w:name="_Toc93734162"/>
      <w:bookmarkStart w:id="24" w:name="_Toc97428726"/>
      <w:r>
        <w:lastRenderedPageBreak/>
        <w:t>第</w:t>
      </w:r>
      <w:r>
        <w:t>3</w:t>
      </w:r>
      <w:r>
        <w:t>章</w:t>
      </w:r>
      <w:bookmarkEnd w:id="23"/>
      <w:r>
        <w:t xml:space="preserve"> </w:t>
      </w:r>
      <w:r w:rsidR="000E5DF2">
        <w:rPr>
          <w:rFonts w:hint="eastAsia"/>
        </w:rPr>
        <w:t>容器化</w:t>
      </w:r>
      <w:r w:rsidR="00CE7F43">
        <w:rPr>
          <w:rFonts w:hint="eastAsia"/>
        </w:rPr>
        <w:t>可重现</w:t>
      </w:r>
      <w:r w:rsidR="00BA3145">
        <w:rPr>
          <w:rFonts w:hint="eastAsia"/>
        </w:rPr>
        <w:t>方法</w:t>
      </w:r>
      <w:bookmarkEnd w:id="24"/>
    </w:p>
    <w:p w14:paraId="1697F6AF" w14:textId="1C302B61" w:rsidR="00D922D8" w:rsidRDefault="0052784A" w:rsidP="00EA78AB">
      <w:pPr>
        <w:ind w:firstLine="480"/>
      </w:pPr>
      <w:r>
        <w:rPr>
          <w:rFonts w:hint="eastAsia"/>
        </w:rPr>
        <w:t>在</w:t>
      </w:r>
      <w:r w:rsidR="00161DAA">
        <w:rPr>
          <w:rFonts w:hint="eastAsia"/>
        </w:rPr>
        <w:t>x</w:t>
      </w:r>
      <w:r w:rsidR="00161DAA">
        <w:t>86</w:t>
      </w:r>
      <w:r w:rsidR="00161DAA">
        <w:rPr>
          <w:rFonts w:hint="eastAsia"/>
        </w:rPr>
        <w:t>平台上</w:t>
      </w:r>
      <w:r w:rsidR="00F824CC">
        <w:rPr>
          <w:rFonts w:hint="eastAsia"/>
        </w:rPr>
        <w:t>，设计容器</w:t>
      </w:r>
      <w:r w:rsidR="001023C4">
        <w:rPr>
          <w:rFonts w:hint="eastAsia"/>
        </w:rPr>
        <w:t>化可重现方法</w:t>
      </w:r>
      <w:r w:rsidR="002D65C5">
        <w:rPr>
          <w:rFonts w:hint="eastAsia"/>
        </w:rPr>
        <w:t>。</w:t>
      </w:r>
      <w:r w:rsidR="00A60657">
        <w:rPr>
          <w:rFonts w:hint="eastAsia"/>
        </w:rPr>
        <w:t>使用纯软件用户空间</w:t>
      </w:r>
      <w:r w:rsidR="0055393C">
        <w:rPr>
          <w:rFonts w:hint="eastAsia"/>
        </w:rPr>
        <w:t>的方式隔离容器中的程序，</w:t>
      </w:r>
      <w:r w:rsidR="00080357">
        <w:rPr>
          <w:rFonts w:hint="eastAsia"/>
        </w:rPr>
        <w:t>以</w:t>
      </w:r>
      <w:r w:rsidR="00FB2A89">
        <w:rPr>
          <w:rFonts w:hint="eastAsia"/>
        </w:rPr>
        <w:t>系统调用</w:t>
      </w:r>
      <w:proofErr w:type="spellStart"/>
      <w:r w:rsidR="00FB2A89">
        <w:rPr>
          <w:rFonts w:hint="eastAsia"/>
        </w:rPr>
        <w:t>g</w:t>
      </w:r>
      <w:r w:rsidR="00FB2A89">
        <w:t>etpid</w:t>
      </w:r>
      <w:proofErr w:type="spellEnd"/>
      <w:r w:rsidR="001C22EE">
        <w:rPr>
          <w:rFonts w:hint="eastAsia"/>
        </w:rPr>
        <w:t>（获取进程编号</w:t>
      </w:r>
      <w:r w:rsidR="00C02761">
        <w:rPr>
          <w:rFonts w:hint="eastAsia"/>
        </w:rPr>
        <w:t>PID</w:t>
      </w:r>
      <w:r w:rsidR="001C22EE">
        <w:rPr>
          <w:rFonts w:hint="eastAsia"/>
        </w:rPr>
        <w:t>）</w:t>
      </w:r>
      <w:r w:rsidR="00080357">
        <w:rPr>
          <w:rFonts w:hint="eastAsia"/>
        </w:rPr>
        <w:t>为例</w:t>
      </w:r>
      <w:r w:rsidR="00263EC5">
        <w:rPr>
          <w:rFonts w:hint="eastAsia"/>
        </w:rPr>
        <w:t>，使用</w:t>
      </w:r>
      <w:proofErr w:type="spellStart"/>
      <w:r w:rsidR="00263EC5">
        <w:rPr>
          <w:rFonts w:hint="eastAsia"/>
        </w:rPr>
        <w:t>p</w:t>
      </w:r>
      <w:r w:rsidR="00263EC5">
        <w:t>trace</w:t>
      </w:r>
      <w:proofErr w:type="spellEnd"/>
      <w:r w:rsidR="001F3245">
        <w:rPr>
          <w:rFonts w:hint="eastAsia"/>
        </w:rPr>
        <w:t>监视并</w:t>
      </w:r>
      <w:r w:rsidR="001A19B0">
        <w:rPr>
          <w:rFonts w:hint="eastAsia"/>
        </w:rPr>
        <w:t>拦截容器中运行中程序</w:t>
      </w:r>
      <w:r w:rsidR="00B07B08">
        <w:rPr>
          <w:rFonts w:hint="eastAsia"/>
        </w:rPr>
        <w:t>（称为用户进程）</w:t>
      </w:r>
      <w:r w:rsidR="00FD590E">
        <w:rPr>
          <w:rFonts w:hint="eastAsia"/>
        </w:rPr>
        <w:t>的</w:t>
      </w:r>
      <w:r w:rsidR="001A19B0">
        <w:rPr>
          <w:rFonts w:hint="eastAsia"/>
        </w:rPr>
        <w:t>系统调用</w:t>
      </w:r>
      <w:r w:rsidR="00080357">
        <w:rPr>
          <w:rFonts w:hint="eastAsia"/>
        </w:rPr>
        <w:t>。</w:t>
      </w:r>
    </w:p>
    <w:p w14:paraId="486D34B2" w14:textId="055A18E6" w:rsidR="00B14ECF" w:rsidRDefault="00B14ECF" w:rsidP="00B14ECF">
      <w:pPr>
        <w:pStyle w:val="11"/>
      </w:pPr>
      <w:bookmarkStart w:id="25" w:name="_Toc97428727"/>
      <w:bookmarkStart w:id="26" w:name="_Toc93734163"/>
      <w:r w:rsidRPr="00756AB7">
        <w:rPr>
          <w:rFonts w:hint="eastAsia"/>
        </w:rPr>
        <w:t>3</w:t>
      </w:r>
      <w:r w:rsidRPr="00756AB7">
        <w:t>.</w:t>
      </w:r>
      <w:r>
        <w:t>1</w:t>
      </w:r>
      <w:r w:rsidRPr="00756AB7">
        <w:t xml:space="preserve"> </w:t>
      </w:r>
      <w:r w:rsidRPr="00816C75">
        <w:rPr>
          <w:rFonts w:hint="eastAsia"/>
        </w:rPr>
        <w:t>基于</w:t>
      </w:r>
      <w:r w:rsidRPr="00816C75">
        <w:rPr>
          <w:rFonts w:hint="eastAsia"/>
        </w:rPr>
        <w:t>ptrace</w:t>
      </w:r>
      <w:r w:rsidRPr="00816C75">
        <w:rPr>
          <w:rFonts w:hint="eastAsia"/>
        </w:rPr>
        <w:t>的</w:t>
      </w:r>
      <w:r>
        <w:rPr>
          <w:rFonts w:hint="eastAsia"/>
        </w:rPr>
        <w:t>系统调用拦截</w:t>
      </w:r>
      <w:bookmarkEnd w:id="25"/>
    </w:p>
    <w:p w14:paraId="6C79DD09" w14:textId="6717E7B1" w:rsidR="006C499E" w:rsidRDefault="006C499E" w:rsidP="006C499E">
      <w:pPr>
        <w:ind w:firstLine="480"/>
      </w:pPr>
      <w:r>
        <w:rPr>
          <w:rFonts w:hint="eastAsia"/>
        </w:rPr>
        <w:t>定义</w:t>
      </w:r>
      <w:r w:rsidR="00CE2360">
        <w:rPr>
          <w:rFonts w:hint="eastAsia"/>
        </w:rPr>
        <w:t>：</w:t>
      </w:r>
    </w:p>
    <w:p w14:paraId="1B205B54" w14:textId="65A4E1B3" w:rsidR="00CE2360" w:rsidRPr="00C613C8" w:rsidRDefault="00C613C8" w:rsidP="006C499E">
      <w:pPr>
        <w:ind w:firstLine="480"/>
        <w:rPr>
          <w:rFonts w:ascii="Cambria Math" w:hAnsi="Cambria Math" w:hint="eastAsia"/>
          <w:oMath/>
        </w:rPr>
      </w:pPr>
      <m:oMathPara>
        <m:oMathParaPr>
          <m:jc m:val="left"/>
        </m:oMathParaPr>
        <m:oMath>
          <m:r>
            <w:rPr>
              <w:rFonts w:ascii="Cambria Math" w:hAnsi="Cambria Math" w:hint="eastAsia"/>
            </w:rPr>
            <m:t>#include</m:t>
          </m:r>
          <m:r>
            <w:rPr>
              <w:rFonts w:ascii="Cambria Math" w:hAnsi="Cambria Math"/>
            </w:rPr>
            <m:t xml:space="preserve"> &lt;sys/ptrace.h&gt;</m:t>
          </m:r>
        </m:oMath>
      </m:oMathPara>
    </w:p>
    <w:p w14:paraId="23D71C5F" w14:textId="0E6840A1" w:rsidR="00CE2360" w:rsidRPr="00C613C8" w:rsidRDefault="00CE2360" w:rsidP="006C499E">
      <w:pPr>
        <w:ind w:firstLine="480"/>
        <w:rPr>
          <w:rFonts w:ascii="Cambria Math" w:hAnsi="Cambria Math" w:hint="eastAsia"/>
          <w:oMath/>
        </w:rPr>
      </w:pPr>
    </w:p>
    <w:p w14:paraId="50842B57" w14:textId="12771BEF" w:rsidR="00CE2360" w:rsidRPr="00C613C8" w:rsidRDefault="00C613C8" w:rsidP="006C499E">
      <w:pPr>
        <w:ind w:firstLine="480"/>
        <w:rPr>
          <w:rFonts w:ascii="Cambria Math" w:hAnsi="Cambria Math" w:hint="eastAsia"/>
          <w:oMath/>
        </w:rPr>
      </w:pPr>
      <m:oMathPara>
        <m:oMathParaPr>
          <m:jc m:val="left"/>
        </m:oMathParaPr>
        <m:oMath>
          <m:r>
            <w:rPr>
              <w:rFonts w:ascii="Cambria Math" w:hAnsi="Cambria Math"/>
            </w:rPr>
            <m:t>Long ptrace(enum _ptrace_request request, pid_t pid, void * addr, void *data );</m:t>
          </m:r>
        </m:oMath>
      </m:oMathPara>
    </w:p>
    <w:p w14:paraId="3052F002" w14:textId="302EDE3A" w:rsidR="004911E4" w:rsidRDefault="004911E4" w:rsidP="006C499E">
      <w:pPr>
        <w:ind w:firstLine="480"/>
        <w:rPr>
          <w:i/>
          <w:iCs/>
        </w:rPr>
      </w:pPr>
    </w:p>
    <w:p w14:paraId="111011E4" w14:textId="66E7C092" w:rsidR="004911E4" w:rsidRPr="006C499E" w:rsidRDefault="004911E4" w:rsidP="004911E4">
      <w:pPr>
        <w:ind w:firstLine="480"/>
      </w:pPr>
      <w:proofErr w:type="spellStart"/>
      <w:r w:rsidRPr="004911E4">
        <w:rPr>
          <w:rFonts w:hint="eastAsia"/>
        </w:rPr>
        <w:t>ptrace</w:t>
      </w:r>
      <w:proofErr w:type="spellEnd"/>
      <w:r w:rsidRPr="004911E4">
        <w:rPr>
          <w:rFonts w:hint="eastAsia"/>
        </w:rPr>
        <w:t>()</w:t>
      </w:r>
      <w:r w:rsidRPr="004911E4">
        <w:rPr>
          <w:rFonts w:hint="eastAsia"/>
        </w:rPr>
        <w:t>系统调用函数提供了一个进程（</w:t>
      </w:r>
      <w:r w:rsidRPr="004911E4">
        <w:rPr>
          <w:rFonts w:hint="eastAsia"/>
        </w:rPr>
        <w:t xml:space="preserve">the </w:t>
      </w:r>
      <w:r w:rsidRPr="004911E4">
        <w:rPr>
          <w:rFonts w:hint="eastAsia"/>
        </w:rPr>
        <w:t>“</w:t>
      </w:r>
      <w:r w:rsidRPr="004911E4">
        <w:rPr>
          <w:rFonts w:hint="eastAsia"/>
        </w:rPr>
        <w:t>tracer</w:t>
      </w:r>
      <w:r w:rsidRPr="004911E4">
        <w:rPr>
          <w:rFonts w:hint="eastAsia"/>
        </w:rPr>
        <w:t>”）监察和控制另一个进程（</w:t>
      </w:r>
      <w:r w:rsidRPr="004911E4">
        <w:rPr>
          <w:rFonts w:hint="eastAsia"/>
        </w:rPr>
        <w:t xml:space="preserve">the </w:t>
      </w:r>
      <w:r w:rsidRPr="004911E4">
        <w:rPr>
          <w:rFonts w:hint="eastAsia"/>
        </w:rPr>
        <w:t>“</w:t>
      </w:r>
      <w:proofErr w:type="spellStart"/>
      <w:r w:rsidRPr="004911E4">
        <w:rPr>
          <w:rFonts w:hint="eastAsia"/>
        </w:rPr>
        <w:t>tracee</w:t>
      </w:r>
      <w:proofErr w:type="spellEnd"/>
      <w:r w:rsidRPr="004911E4">
        <w:rPr>
          <w:rFonts w:hint="eastAsia"/>
        </w:rPr>
        <w:t>”）的方法。并且可以检查和改变“</w:t>
      </w:r>
      <w:proofErr w:type="spellStart"/>
      <w:r w:rsidRPr="004911E4">
        <w:rPr>
          <w:rFonts w:hint="eastAsia"/>
        </w:rPr>
        <w:t>tracee</w:t>
      </w:r>
      <w:proofErr w:type="spellEnd"/>
      <w:r w:rsidRPr="004911E4">
        <w:rPr>
          <w:rFonts w:hint="eastAsia"/>
        </w:rPr>
        <w:t>”进程的内存和寄存器里的数据。它可以用来实现断点调试和系统调用跟踪。</w:t>
      </w:r>
    </w:p>
    <w:p w14:paraId="5EDF4966" w14:textId="1CCB26AF" w:rsidR="00C34F9B" w:rsidRDefault="00D922D8" w:rsidP="00756AB7">
      <w:pPr>
        <w:pStyle w:val="11"/>
      </w:pPr>
      <w:bookmarkStart w:id="27" w:name="_Toc97428728"/>
      <w:r w:rsidRPr="0099301E">
        <w:t>3.</w:t>
      </w:r>
      <w:r w:rsidR="00B14ECF">
        <w:t>2</w:t>
      </w:r>
      <w:r w:rsidRPr="0099301E">
        <w:t xml:space="preserve"> </w:t>
      </w:r>
      <w:bookmarkEnd w:id="26"/>
      <w:r w:rsidR="008078FD">
        <w:rPr>
          <w:rFonts w:hint="eastAsia"/>
        </w:rPr>
        <w:t>可重现</w:t>
      </w:r>
      <w:r w:rsidR="00DD3675">
        <w:rPr>
          <w:rFonts w:hint="eastAsia"/>
        </w:rPr>
        <w:t>方法</w:t>
      </w:r>
      <w:r w:rsidR="00E96B64">
        <w:rPr>
          <w:rFonts w:hint="eastAsia"/>
        </w:rPr>
        <w:t>工作流程</w:t>
      </w:r>
      <w:bookmarkEnd w:id="27"/>
    </w:p>
    <w:p w14:paraId="253C1CA5" w14:textId="319DFF8C" w:rsidR="00C517C1" w:rsidRPr="00C517C1" w:rsidRDefault="00E13D5D" w:rsidP="00C517C1">
      <w:pPr>
        <w:ind w:firstLine="480"/>
      </w:pPr>
      <w:r>
        <w:rPr>
          <w:rFonts w:hint="eastAsia"/>
        </w:rPr>
        <w:t>通过用户空间隔离进程，</w:t>
      </w:r>
      <w:r w:rsidR="00D90E97">
        <w:rPr>
          <w:rFonts w:hint="eastAsia"/>
        </w:rPr>
        <w:t>使用</w:t>
      </w:r>
      <w:r w:rsidR="00CA6898">
        <w:rPr>
          <w:rFonts w:hint="eastAsia"/>
        </w:rPr>
        <w:t>追踪进程</w:t>
      </w:r>
      <w:r w:rsidR="004911E4" w:rsidRPr="004911E4">
        <w:t>tracer</w:t>
      </w:r>
      <w:r w:rsidR="00CA6898">
        <w:rPr>
          <w:rFonts w:hint="eastAsia"/>
        </w:rPr>
        <w:t>可以拦截</w:t>
      </w:r>
      <w:r w:rsidR="00690D65">
        <w:rPr>
          <w:rFonts w:hint="eastAsia"/>
        </w:rPr>
        <w:t>被追踪</w:t>
      </w:r>
      <w:r w:rsidR="00B14ECF">
        <w:rPr>
          <w:rFonts w:hint="eastAsia"/>
        </w:rPr>
        <w:t>用户</w:t>
      </w:r>
      <w:r w:rsidR="00690D65">
        <w:rPr>
          <w:rFonts w:hint="eastAsia"/>
        </w:rPr>
        <w:t>进程</w:t>
      </w:r>
      <w:proofErr w:type="spellStart"/>
      <w:r w:rsidR="004911E4" w:rsidRPr="004911E4">
        <w:t>tracee</w:t>
      </w:r>
      <w:proofErr w:type="spellEnd"/>
      <w:r w:rsidR="00690D65">
        <w:rPr>
          <w:rFonts w:hint="eastAsia"/>
        </w:rPr>
        <w:t>的系统调用</w:t>
      </w:r>
      <w:r w:rsidR="00E848BB">
        <w:rPr>
          <w:rFonts w:hint="eastAsia"/>
        </w:rPr>
        <w:t>，</w:t>
      </w:r>
      <w:r w:rsidR="00690D65">
        <w:rPr>
          <w:rFonts w:hint="eastAsia"/>
        </w:rPr>
        <w:t>读取和写入</w:t>
      </w:r>
      <w:r w:rsidR="00E848BB">
        <w:rPr>
          <w:rFonts w:hint="eastAsia"/>
        </w:rPr>
        <w:t>进程</w:t>
      </w:r>
      <w:r w:rsidR="00E848BB">
        <w:rPr>
          <w:rFonts w:hint="eastAsia"/>
        </w:rPr>
        <w:t>B</w:t>
      </w:r>
      <w:r w:rsidR="00E848BB">
        <w:rPr>
          <w:rFonts w:hint="eastAsia"/>
        </w:rPr>
        <w:t>的内存与寄存器。</w:t>
      </w:r>
      <w:r w:rsidR="001F1E76">
        <w:rPr>
          <w:rFonts w:hint="eastAsia"/>
        </w:rPr>
        <w:t>其中</w:t>
      </w:r>
      <w:r w:rsidR="00C82BEC">
        <w:rPr>
          <w:rFonts w:hint="eastAsia"/>
        </w:rPr>
        <w:t>可重现的</w:t>
      </w:r>
      <w:r w:rsidR="001F1E76">
        <w:rPr>
          <w:rFonts w:hint="eastAsia"/>
        </w:rPr>
        <w:t>元素</w:t>
      </w:r>
      <w:r w:rsidR="00C82BEC">
        <w:rPr>
          <w:rFonts w:hint="eastAsia"/>
        </w:rPr>
        <w:t>被允许通过</w:t>
      </w:r>
      <w:r w:rsidR="001F1E76">
        <w:rPr>
          <w:rFonts w:hint="eastAsia"/>
        </w:rPr>
        <w:t>，</w:t>
      </w:r>
      <w:r w:rsidR="007B667D">
        <w:rPr>
          <w:rFonts w:hint="eastAsia"/>
        </w:rPr>
        <w:t>不可重现的元素被进行可重现的包装或者被禁止进入容器空间。</w:t>
      </w:r>
    </w:p>
    <w:p w14:paraId="7334F97C" w14:textId="147AF0C9" w:rsidR="002675D7" w:rsidRDefault="002675D7" w:rsidP="00C517C1">
      <w:pPr>
        <w:pStyle w:val="11"/>
      </w:pPr>
      <w:bookmarkStart w:id="28" w:name="_Toc97428729"/>
      <w:r>
        <w:rPr>
          <w:rFonts w:hint="eastAsia"/>
        </w:rPr>
        <w:t>3</w:t>
      </w:r>
      <w:r>
        <w:t>.</w:t>
      </w:r>
      <w:r w:rsidR="00B14ECF">
        <w:t>3</w:t>
      </w:r>
      <w:r>
        <w:t xml:space="preserve"> </w:t>
      </w:r>
      <w:r w:rsidR="00EC470D">
        <w:rPr>
          <w:rFonts w:hint="eastAsia"/>
        </w:rPr>
        <w:t>不确定性</w:t>
      </w:r>
      <w:r>
        <w:rPr>
          <w:rFonts w:hint="eastAsia"/>
        </w:rPr>
        <w:t>来源</w:t>
      </w:r>
      <w:bookmarkEnd w:id="28"/>
    </w:p>
    <w:p w14:paraId="716C32DD" w14:textId="42E4040C" w:rsidR="00C00F46" w:rsidRDefault="00C00F46" w:rsidP="00C00F46">
      <w:pPr>
        <w:pStyle w:val="23"/>
      </w:pPr>
      <w:bookmarkStart w:id="29" w:name="_Toc97428730"/>
      <w:r>
        <w:rPr>
          <w:rFonts w:hint="eastAsia"/>
        </w:rPr>
        <w:t>3</w:t>
      </w:r>
      <w:r>
        <w:t>.3.1</w:t>
      </w:r>
      <w:r w:rsidR="004A4567">
        <w:t xml:space="preserve"> </w:t>
      </w:r>
      <w:r w:rsidR="00895AD9">
        <w:rPr>
          <w:rFonts w:hint="eastAsia"/>
        </w:rPr>
        <w:t>用户进程</w:t>
      </w:r>
      <w:r w:rsidR="00DA12FA">
        <w:rPr>
          <w:rFonts w:hint="eastAsia"/>
        </w:rPr>
        <w:t>编号</w:t>
      </w:r>
      <w:bookmarkEnd w:id="29"/>
    </w:p>
    <w:p w14:paraId="5253F664" w14:textId="15231FA3" w:rsidR="00FD0DB0" w:rsidRDefault="005345BB" w:rsidP="00C00F46">
      <w:pPr>
        <w:ind w:left="480" w:firstLineChars="0" w:firstLine="0"/>
      </w:pPr>
      <w:r>
        <w:rPr>
          <w:rFonts w:hint="eastAsia"/>
        </w:rPr>
        <w:t>通过命名空间隔离进程，获取惟一</w:t>
      </w:r>
      <w:r>
        <w:rPr>
          <w:rFonts w:hint="eastAsia"/>
        </w:rPr>
        <w:t>P</w:t>
      </w:r>
      <w:r>
        <w:t>ID</w:t>
      </w:r>
      <w:r w:rsidR="0089545E">
        <w:rPr>
          <w:rFonts w:hint="eastAsia"/>
        </w:rPr>
        <w:t>等</w:t>
      </w:r>
      <w:r>
        <w:rPr>
          <w:rFonts w:hint="eastAsia"/>
        </w:rPr>
        <w:t>。</w:t>
      </w:r>
    </w:p>
    <w:p w14:paraId="251629BB" w14:textId="552DF1EE" w:rsidR="004A4567" w:rsidRDefault="004A4567" w:rsidP="004A4567">
      <w:pPr>
        <w:pStyle w:val="23"/>
      </w:pPr>
      <w:bookmarkStart w:id="30" w:name="_Toc97428731"/>
      <w:r>
        <w:rPr>
          <w:rFonts w:hint="eastAsia"/>
        </w:rPr>
        <w:lastRenderedPageBreak/>
        <w:t>3</w:t>
      </w:r>
      <w:r>
        <w:t xml:space="preserve">.3.2 </w:t>
      </w:r>
      <w:r w:rsidR="005345BB">
        <w:rPr>
          <w:rFonts w:hint="eastAsia"/>
        </w:rPr>
        <w:t>随机函数</w:t>
      </w:r>
      <w:bookmarkEnd w:id="30"/>
    </w:p>
    <w:p w14:paraId="073BFF9E" w14:textId="7F817944" w:rsidR="005345BB" w:rsidRDefault="00C25E80" w:rsidP="004A4567">
      <w:pPr>
        <w:ind w:firstLine="480"/>
      </w:pPr>
      <w:r>
        <w:rPr>
          <w:rFonts w:hint="eastAsia"/>
        </w:rPr>
        <w:t>拦截具有随机性的系统调用函</w:t>
      </w:r>
      <w:r w:rsidRPr="00C25E80">
        <w:rPr>
          <w:rFonts w:hint="eastAsia"/>
        </w:rPr>
        <w:t>数</w:t>
      </w:r>
      <m:oMath>
        <m:r>
          <w:rPr>
            <w:rFonts w:ascii="Cambria Math" w:hAnsi="Cambria Math" w:hint="eastAsia"/>
          </w:rPr>
          <m:t>g</m:t>
        </m:r>
        <m:r>
          <w:rPr>
            <w:rFonts w:ascii="Cambria Math" w:hAnsi="Cambria Math"/>
          </w:rPr>
          <m:t>etrandoms()</m:t>
        </m:r>
      </m:oMath>
      <w:r>
        <w:rPr>
          <w:rFonts w:hint="eastAsia"/>
        </w:rPr>
        <w:t>，</w:t>
      </w:r>
      <w:r w:rsidR="007351B2">
        <w:rPr>
          <w:rFonts w:hint="eastAsia"/>
        </w:rPr>
        <w:t>用简单伪随机函数替换</w:t>
      </w:r>
      <w:r w:rsidR="00751BB9">
        <w:rPr>
          <w:rFonts w:hint="eastAsia"/>
        </w:rPr>
        <w:t>。</w:t>
      </w:r>
    </w:p>
    <w:p w14:paraId="7BA708EC" w14:textId="5FC34EA8" w:rsidR="00880E7A" w:rsidRDefault="00880E7A" w:rsidP="00880E7A">
      <w:pPr>
        <w:pStyle w:val="23"/>
      </w:pPr>
      <w:bookmarkStart w:id="31" w:name="_Toc97428732"/>
      <w:r>
        <w:rPr>
          <w:rFonts w:hint="eastAsia"/>
        </w:rPr>
        <w:t>3</w:t>
      </w:r>
      <w:r>
        <w:t xml:space="preserve">.3.3 </w:t>
      </w:r>
      <w:r w:rsidR="00751BB9">
        <w:rPr>
          <w:rFonts w:hint="eastAsia"/>
        </w:rPr>
        <w:t>时间</w:t>
      </w:r>
      <w:bookmarkEnd w:id="31"/>
    </w:p>
    <w:p w14:paraId="7F6F6CB3" w14:textId="6C93C2DA" w:rsidR="00751BB9" w:rsidRPr="005D77C2" w:rsidRDefault="001F7470" w:rsidP="004A4567">
      <w:pPr>
        <w:ind w:firstLine="480"/>
      </w:pPr>
      <w:r>
        <w:rPr>
          <w:rFonts w:hint="eastAsia"/>
        </w:rPr>
        <w:t>返回时间信息的系统调用</w:t>
      </w:r>
      <w:r w:rsidR="0089545E">
        <w:rPr>
          <w:rFonts w:hint="eastAsia"/>
        </w:rPr>
        <w:t>，如</w:t>
      </w:r>
      <m:oMath>
        <m:r>
          <w:rPr>
            <w:rFonts w:ascii="Cambria Math" w:hAnsi="Cambria Math" w:hint="eastAsia"/>
          </w:rPr>
          <m:t>g</m:t>
        </m:r>
        <m:r>
          <w:rPr>
            <w:rFonts w:ascii="Cambria Math" w:hAnsi="Cambria Math"/>
          </w:rPr>
          <m:t>ettimeofday()</m:t>
        </m:r>
      </m:oMath>
      <w:r w:rsidR="00A95A12">
        <w:rPr>
          <w:rFonts w:hint="eastAsia"/>
          <w:iCs/>
        </w:rPr>
        <w:t>，替换为用户进程执行的时间调用的计数。</w:t>
      </w:r>
    </w:p>
    <w:p w14:paraId="5F1A24C9" w14:textId="367AF50A" w:rsidR="005D77C2" w:rsidRPr="00FD0DB0" w:rsidRDefault="00EE2948" w:rsidP="00EE2948">
      <w:pPr>
        <w:pStyle w:val="23"/>
      </w:pPr>
      <w:bookmarkStart w:id="32" w:name="_Toc97428733"/>
      <w:r>
        <w:rPr>
          <w:rFonts w:hint="eastAsia"/>
        </w:rPr>
        <w:t>3</w:t>
      </w:r>
      <w:r>
        <w:t xml:space="preserve">.3.4 </w:t>
      </w:r>
      <w:r w:rsidR="005D77C2">
        <w:rPr>
          <w:rFonts w:hint="eastAsia"/>
        </w:rPr>
        <w:t>信号</w:t>
      </w:r>
      <w:bookmarkEnd w:id="32"/>
    </w:p>
    <w:p w14:paraId="24A3C471" w14:textId="77777777" w:rsidR="00901265" w:rsidRDefault="00F12604" w:rsidP="00C34F9B">
      <w:pPr>
        <w:ind w:firstLine="480"/>
      </w:pPr>
      <w:r>
        <w:rPr>
          <w:rFonts w:hint="eastAsia"/>
        </w:rPr>
        <w:t>异步信号。</w:t>
      </w:r>
    </w:p>
    <w:p w14:paraId="46338872" w14:textId="6C2A343B" w:rsidR="00901265" w:rsidRDefault="00901265" w:rsidP="00C34F9B">
      <w:pPr>
        <w:ind w:firstLine="480"/>
        <w:rPr>
          <w:iCs/>
        </w:rPr>
      </w:pPr>
      <w:r>
        <w:rPr>
          <w:rFonts w:hint="eastAsia"/>
        </w:rPr>
        <w:t>部分信号是天然可重现的</w:t>
      </w:r>
      <w:r w:rsidR="0081619F">
        <w:rPr>
          <w:rFonts w:hint="eastAsia"/>
        </w:rPr>
        <w:t>：</w:t>
      </w:r>
      <m:oMath>
        <m:r>
          <m:rPr>
            <m:sty m:val="p"/>
          </m:rPr>
          <w:rPr>
            <w:rFonts w:ascii="Cambria Math" w:hAnsi="Cambria Math"/>
          </w:rPr>
          <m:t>SIGSEGV</m:t>
        </m:r>
      </m:oMath>
      <w:r w:rsidR="00D03261" w:rsidRPr="00D03261">
        <w:t xml:space="preserve">, </w:t>
      </w:r>
      <m:oMath>
        <m:r>
          <m:rPr>
            <m:sty m:val="p"/>
          </m:rPr>
          <w:rPr>
            <w:rFonts w:ascii="Cambria Math" w:hAnsi="Cambria Math"/>
          </w:rPr>
          <m:t>SIGILL</m:t>
        </m:r>
      </m:oMath>
      <w:r w:rsidR="00BA034D">
        <w:rPr>
          <w:rFonts w:hint="eastAsia"/>
        </w:rPr>
        <w:t>和</w:t>
      </w:r>
      <m:oMath>
        <m:r>
          <m:rPr>
            <m:sty m:val="p"/>
          </m:rPr>
          <w:rPr>
            <w:rFonts w:ascii="Cambria Math" w:hAnsi="Cambria Math"/>
          </w:rPr>
          <m:t>SIGABRT</m:t>
        </m:r>
      </m:oMath>
      <w:r w:rsidR="00B05768">
        <w:rPr>
          <w:rFonts w:hint="eastAsia"/>
          <w:iCs/>
        </w:rPr>
        <w:t>。</w:t>
      </w:r>
    </w:p>
    <w:p w14:paraId="78C31577" w14:textId="29C5EDE8" w:rsidR="0047085C" w:rsidRDefault="0047085C" w:rsidP="0047085C">
      <w:pPr>
        <w:pStyle w:val="23"/>
      </w:pPr>
      <w:bookmarkStart w:id="33" w:name="_Toc97428734"/>
      <w:r>
        <w:rPr>
          <w:rFonts w:hint="eastAsia"/>
        </w:rPr>
        <w:t>3</w:t>
      </w:r>
      <w:r>
        <w:t xml:space="preserve">.3.5 </w:t>
      </w:r>
      <w:r>
        <w:rPr>
          <w:rFonts w:hint="eastAsia"/>
        </w:rPr>
        <w:t>文件和目录</w:t>
      </w:r>
      <w:bookmarkEnd w:id="33"/>
    </w:p>
    <w:p w14:paraId="2944B792" w14:textId="4ECC8031" w:rsidR="00F54F3A" w:rsidRDefault="00F54F3A" w:rsidP="00F54F3A">
      <w:pPr>
        <w:ind w:firstLine="480"/>
      </w:pPr>
      <w:r>
        <w:rPr>
          <w:rFonts w:hint="eastAsia"/>
        </w:rPr>
        <w:t>通过</w:t>
      </w:r>
      <m:oMath>
        <m:r>
          <w:rPr>
            <w:rFonts w:ascii="Cambria Math" w:hAnsi="Cambria Math" w:hint="eastAsia"/>
          </w:rPr>
          <m:t>c</m:t>
        </m:r>
        <m:r>
          <w:rPr>
            <w:rFonts w:ascii="Cambria Math" w:hAnsi="Cambria Math"/>
          </w:rPr>
          <m:t>hroot</m:t>
        </m:r>
      </m:oMath>
      <w:r w:rsidR="005036D3">
        <w:rPr>
          <w:rFonts w:hint="eastAsia"/>
        </w:rPr>
        <w:t>隔离用户进程拥有的文件系统</w:t>
      </w:r>
      <w:r w:rsidR="00A81564">
        <w:rPr>
          <w:rFonts w:hint="eastAsia"/>
        </w:rPr>
        <w:t>。</w:t>
      </w:r>
    </w:p>
    <w:p w14:paraId="165EB9CF" w14:textId="40870022" w:rsidR="00A81564" w:rsidRPr="00B61510" w:rsidRDefault="000F79A1" w:rsidP="00A81564">
      <w:pPr>
        <w:ind w:firstLine="480"/>
      </w:pPr>
      <m:oMath>
        <m:r>
          <w:rPr>
            <w:rFonts w:ascii="Cambria Math" w:hAnsi="Cambria Math"/>
          </w:rPr>
          <m:t>c</m:t>
        </m:r>
        <m:r>
          <w:rPr>
            <w:rFonts w:ascii="Cambria Math" w:eastAsia="MS Gothic" w:hAnsi="Cambria Math" w:cs="MS Gothic"/>
          </w:rPr>
          <m:t>h</m:t>
        </m:r>
        <m:r>
          <w:rPr>
            <w:rFonts w:ascii="Cambria Math" w:hAnsi="Cambria Math"/>
          </w:rPr>
          <m:t>root</m:t>
        </m:r>
      </m:oMath>
      <w:r w:rsidR="00C630E0" w:rsidRPr="00C630E0">
        <w:rPr>
          <w:rFonts w:hint="eastAsia"/>
        </w:rPr>
        <w:t>作用于正在运行的</w:t>
      </w:r>
      <w:r w:rsidR="00857F06">
        <w:rPr>
          <w:rFonts w:hint="eastAsia"/>
        </w:rPr>
        <w:t>用户</w:t>
      </w:r>
      <w:r w:rsidR="00C630E0" w:rsidRPr="00C630E0">
        <w:rPr>
          <w:rFonts w:hint="eastAsia"/>
        </w:rPr>
        <w:t>进程和它的子进程，改变它外显的根目录</w:t>
      </w:r>
      <w:r w:rsidR="00464A63">
        <w:rPr>
          <w:rFonts w:hint="eastAsia"/>
        </w:rPr>
        <w:t>，设置后的用户进程</w:t>
      </w:r>
      <w:r w:rsidR="00C630E0" w:rsidRPr="00C630E0">
        <w:rPr>
          <w:rFonts w:hint="eastAsia"/>
        </w:rPr>
        <w:t>不能够对这个指定根目录之外的文件进行访问动作，不能读取，也不能更改它的内容。</w:t>
      </w:r>
    </w:p>
    <w:p w14:paraId="7F213D0B" w14:textId="7EC3F843" w:rsidR="00EA3239" w:rsidRPr="0099301E" w:rsidRDefault="00EA3239" w:rsidP="00756AB7">
      <w:pPr>
        <w:pStyle w:val="11"/>
      </w:pPr>
      <w:bookmarkStart w:id="34" w:name="_Toc97428735"/>
      <w:r w:rsidRPr="0099301E">
        <w:rPr>
          <w:rFonts w:hint="eastAsia"/>
        </w:rPr>
        <w:t>3</w:t>
      </w:r>
      <w:r w:rsidRPr="0099301E">
        <w:t>.</w:t>
      </w:r>
      <w:r w:rsidR="009C174E">
        <w:t>4</w:t>
      </w:r>
      <w:r w:rsidRPr="0099301E">
        <w:t xml:space="preserve"> </w:t>
      </w:r>
      <w:r w:rsidR="00D9684F">
        <w:rPr>
          <w:rFonts w:hint="eastAsia"/>
        </w:rPr>
        <w:t>容器</w:t>
      </w:r>
      <w:bookmarkEnd w:id="34"/>
      <w:r w:rsidR="003E6FB3">
        <w:rPr>
          <w:rFonts w:hint="eastAsia"/>
        </w:rPr>
        <w:t>中的不确定性来源</w:t>
      </w:r>
    </w:p>
    <w:p w14:paraId="392FDC50" w14:textId="77777777" w:rsidR="00D922D8" w:rsidRDefault="00D922D8" w:rsidP="0036212C">
      <w:pPr>
        <w:ind w:firstLine="480"/>
      </w:pPr>
      <w:r>
        <w:t>……</w:t>
      </w:r>
    </w:p>
    <w:p w14:paraId="7C23B2B7" w14:textId="77777777" w:rsidR="00D922D8" w:rsidRDefault="00D922D8" w:rsidP="0036212C">
      <w:pPr>
        <w:ind w:firstLine="480"/>
      </w:pPr>
    </w:p>
    <w:p w14:paraId="008C0587" w14:textId="77777777" w:rsidR="00D922D8" w:rsidRDefault="00D922D8" w:rsidP="0036212C">
      <w:pPr>
        <w:ind w:firstLine="480"/>
      </w:pPr>
    </w:p>
    <w:p w14:paraId="16BCC704" w14:textId="77777777" w:rsidR="00D922D8" w:rsidRDefault="00D922D8" w:rsidP="0036212C">
      <w:pPr>
        <w:ind w:firstLine="480"/>
      </w:pPr>
    </w:p>
    <w:p w14:paraId="632B960E" w14:textId="77777777" w:rsidR="00D922D8" w:rsidRDefault="00D922D8" w:rsidP="00200AE4">
      <w:pPr>
        <w:spacing w:line="300" w:lineRule="auto"/>
        <w:ind w:firstLineChars="83" w:firstLine="199"/>
      </w:pPr>
    </w:p>
    <w:p w14:paraId="1A2885DF" w14:textId="77777777" w:rsidR="00D922D8" w:rsidRDefault="00D922D8">
      <w:pPr>
        <w:spacing w:line="300" w:lineRule="auto"/>
        <w:ind w:firstLineChars="757" w:firstLine="1817"/>
      </w:pPr>
    </w:p>
    <w:p w14:paraId="1FA471AA" w14:textId="77777777" w:rsidR="00E20E7C" w:rsidRDefault="00E20E7C">
      <w:pPr>
        <w:spacing w:line="300" w:lineRule="auto"/>
        <w:ind w:firstLineChars="757" w:firstLine="1817"/>
        <w:sectPr w:rsidR="00E20E7C">
          <w:headerReference w:type="default" r:id="rId22"/>
          <w:pgSz w:w="11906" w:h="16838"/>
          <w:pgMar w:top="2155" w:right="1814" w:bottom="2155" w:left="1814" w:header="1701" w:footer="1701" w:gutter="0"/>
          <w:cols w:space="720"/>
          <w:docGrid w:type="linesAndChars" w:linePitch="312"/>
        </w:sectPr>
      </w:pPr>
    </w:p>
    <w:p w14:paraId="02A93C56" w14:textId="77777777" w:rsidR="00D922D8" w:rsidRDefault="00E20E7C" w:rsidP="00C40A84">
      <w:pPr>
        <w:pStyle w:val="0"/>
      </w:pPr>
      <w:bookmarkStart w:id="35" w:name="_Toc97428736"/>
      <w:r>
        <w:rPr>
          <w:rFonts w:hint="eastAsia"/>
        </w:rPr>
        <w:lastRenderedPageBreak/>
        <w:t>第</w:t>
      </w:r>
      <w:r>
        <w:rPr>
          <w:rFonts w:hint="eastAsia"/>
        </w:rPr>
        <w:t>4</w:t>
      </w:r>
      <w:r>
        <w:rPr>
          <w:rFonts w:hint="eastAsia"/>
        </w:rPr>
        <w:t>章</w:t>
      </w:r>
      <w:r>
        <w:rPr>
          <w:rFonts w:hint="eastAsia"/>
        </w:rPr>
        <w:t xml:space="preserve"> </w:t>
      </w:r>
      <w:r w:rsidR="005A34F2">
        <w:rPr>
          <w:rFonts w:hint="eastAsia"/>
        </w:rPr>
        <w:t>基于</w:t>
      </w:r>
      <w:r>
        <w:t>RISC-V</w:t>
      </w:r>
      <w:r w:rsidR="00BE730E">
        <w:rPr>
          <w:rFonts w:hint="eastAsia"/>
        </w:rPr>
        <w:t>架构</w:t>
      </w:r>
      <w:r w:rsidR="005A34F2">
        <w:rPr>
          <w:rFonts w:hint="eastAsia"/>
        </w:rPr>
        <w:t>的容器化方法</w:t>
      </w:r>
      <w:bookmarkEnd w:id="35"/>
    </w:p>
    <w:p w14:paraId="317C5DD9" w14:textId="43610650" w:rsidR="00E20E7C" w:rsidRDefault="0090341C" w:rsidP="00EE06A3">
      <w:pPr>
        <w:pStyle w:val="11"/>
      </w:pPr>
      <w:bookmarkStart w:id="36" w:name="_Toc97428737"/>
      <w:r w:rsidRPr="0099301E">
        <w:rPr>
          <w:rFonts w:hint="eastAsia"/>
        </w:rPr>
        <w:t>4</w:t>
      </w:r>
      <w:r w:rsidRPr="0099301E">
        <w:t xml:space="preserve">.1 </w:t>
      </w:r>
      <w:r w:rsidR="00F12542">
        <w:rPr>
          <w:rFonts w:hint="eastAsia"/>
        </w:rPr>
        <w:t>基于</w:t>
      </w:r>
      <w:r w:rsidR="00F12542">
        <w:rPr>
          <w:rFonts w:hint="eastAsia"/>
        </w:rPr>
        <w:t>G</w:t>
      </w:r>
      <w:r w:rsidR="00F12542">
        <w:t>em5</w:t>
      </w:r>
      <w:r w:rsidR="00090066">
        <w:rPr>
          <w:rFonts w:hint="eastAsia"/>
        </w:rPr>
        <w:t>的</w:t>
      </w:r>
      <w:r w:rsidR="0030516D">
        <w:rPr>
          <w:rFonts w:hint="eastAsia"/>
        </w:rPr>
        <w:t>R</w:t>
      </w:r>
      <w:r w:rsidR="0030516D">
        <w:t>ISC-V</w:t>
      </w:r>
      <w:r w:rsidR="00FF7019">
        <w:rPr>
          <w:rFonts w:hint="eastAsia"/>
        </w:rPr>
        <w:t>全系统仿真</w:t>
      </w:r>
      <w:bookmarkEnd w:id="36"/>
      <w:r w:rsidR="00160BEB">
        <w:rPr>
          <w:rFonts w:hint="eastAsia"/>
        </w:rPr>
        <w:t xml:space="preserve"> </w:t>
      </w:r>
      <w:r w:rsidR="00160BEB">
        <w:t xml:space="preserve">                                                                                                                                                                                                                                                                                                                                                                                                                                                                                                                                                                                                                                                                                                                  </w:t>
      </w:r>
    </w:p>
    <w:p w14:paraId="5EA06638" w14:textId="48A6FB57" w:rsidR="009F2AFD" w:rsidRDefault="009F2AFD" w:rsidP="00324984">
      <w:pPr>
        <w:pStyle w:val="23"/>
      </w:pPr>
      <w:bookmarkStart w:id="37" w:name="_Toc97428738"/>
      <w:r>
        <w:rPr>
          <w:rFonts w:hint="eastAsia"/>
        </w:rPr>
        <w:t>4</w:t>
      </w:r>
      <w:r>
        <w:t>.1.1 Gem5</w:t>
      </w:r>
      <w:r w:rsidR="008F7E10">
        <w:rPr>
          <w:rFonts w:hint="eastAsia"/>
        </w:rPr>
        <w:t>全系统</w:t>
      </w:r>
      <w:r>
        <w:rPr>
          <w:rFonts w:hint="eastAsia"/>
        </w:rPr>
        <w:t>模拟器</w:t>
      </w:r>
      <w:bookmarkEnd w:id="37"/>
    </w:p>
    <w:p w14:paraId="5E39DC49" w14:textId="77777777" w:rsidR="00E46144" w:rsidRDefault="00C351F9" w:rsidP="00E46144">
      <w:pPr>
        <w:ind w:firstLine="480"/>
      </w:pPr>
      <w:r>
        <w:rPr>
          <w:rFonts w:hint="eastAsia"/>
        </w:rPr>
        <w:t>引导加载程序</w:t>
      </w:r>
      <w:r w:rsidR="00E3207E">
        <w:rPr>
          <w:rFonts w:hint="eastAsia"/>
        </w:rPr>
        <w:t>：</w:t>
      </w:r>
      <w:proofErr w:type="spellStart"/>
      <w:r w:rsidR="00E3207E">
        <w:t>bbl</w:t>
      </w:r>
      <w:proofErr w:type="spellEnd"/>
      <w:r w:rsidR="00E3207E">
        <w:t xml:space="preserve"> </w:t>
      </w:r>
      <w:r w:rsidR="00E3207E">
        <w:rPr>
          <w:rFonts w:hint="eastAsia"/>
        </w:rPr>
        <w:t>伯克利引导程序</w:t>
      </w:r>
    </w:p>
    <w:p w14:paraId="0B2926ED" w14:textId="53F6DC91" w:rsidR="00916B1C" w:rsidRDefault="00E46144" w:rsidP="00E46144">
      <w:pPr>
        <w:ind w:firstLine="480"/>
      </w:pPr>
      <w:r w:rsidRPr="00E46144">
        <w:rPr>
          <w:rFonts w:hint="eastAsia"/>
        </w:rPr>
        <w:t>Linux 4.12</w:t>
      </w:r>
      <w:r w:rsidRPr="00E46144">
        <w:rPr>
          <w:rFonts w:hint="eastAsia"/>
        </w:rPr>
        <w:t>内核版本</w:t>
      </w:r>
    </w:p>
    <w:p w14:paraId="407885E9" w14:textId="6518BEEE" w:rsidR="00EF0C70" w:rsidRDefault="00EF0C70" w:rsidP="00E46144">
      <w:pPr>
        <w:ind w:firstLine="480"/>
      </w:pPr>
      <w:r>
        <w:rPr>
          <w:rFonts w:hint="eastAsia"/>
        </w:rPr>
        <w:t>文件系统：</w:t>
      </w:r>
      <w:proofErr w:type="spellStart"/>
      <w:r>
        <w:rPr>
          <w:rFonts w:hint="eastAsia"/>
        </w:rPr>
        <w:t>B</w:t>
      </w:r>
      <w:r>
        <w:t>usyBox</w:t>
      </w:r>
      <w:proofErr w:type="spellEnd"/>
    </w:p>
    <w:p w14:paraId="1144C623" w14:textId="78AA2C03" w:rsidR="009D2DDC" w:rsidRDefault="009D2DDC" w:rsidP="009D2DDC">
      <w:pPr>
        <w:ind w:firstLineChars="0" w:firstLine="0"/>
      </w:pPr>
    </w:p>
    <w:p w14:paraId="4C9AE7DC" w14:textId="4642C426" w:rsidR="00F848B4" w:rsidRDefault="00F848B4" w:rsidP="00F848B4">
      <w:pPr>
        <w:pStyle w:val="11"/>
      </w:pPr>
      <w:bookmarkStart w:id="38" w:name="_Toc97428739"/>
      <w:r>
        <w:rPr>
          <w:rFonts w:hint="eastAsia"/>
        </w:rPr>
        <w:t>4</w:t>
      </w:r>
      <w:r>
        <w:t>.</w:t>
      </w:r>
      <w:r w:rsidR="00730261">
        <w:t>2</w:t>
      </w:r>
      <w:r>
        <w:t xml:space="preserve"> </w:t>
      </w:r>
      <w:r w:rsidRPr="00F848B4">
        <w:rPr>
          <w:rFonts w:hint="eastAsia"/>
        </w:rPr>
        <w:t>RISC-V</w:t>
      </w:r>
      <w:r w:rsidRPr="00F848B4">
        <w:rPr>
          <w:rFonts w:hint="eastAsia"/>
        </w:rPr>
        <w:t>容器化方法</w:t>
      </w:r>
      <w:bookmarkEnd w:id="38"/>
    </w:p>
    <w:p w14:paraId="36291365" w14:textId="635066DA" w:rsidR="00152F2A" w:rsidRDefault="00152F2A" w:rsidP="005D57BC">
      <w:pPr>
        <w:pStyle w:val="23"/>
      </w:pPr>
      <w:bookmarkStart w:id="39" w:name="_Toc97428740"/>
      <w:r>
        <w:rPr>
          <w:rFonts w:hint="eastAsia"/>
        </w:rPr>
        <w:t>4</w:t>
      </w:r>
      <w:r>
        <w:t>.</w:t>
      </w:r>
      <w:r w:rsidR="00730261">
        <w:t>2</w:t>
      </w:r>
      <w:r>
        <w:t xml:space="preserve">.1 </w:t>
      </w:r>
      <w:r w:rsidR="00B37237">
        <w:rPr>
          <w:rFonts w:hint="eastAsia"/>
        </w:rPr>
        <w:t>基于命名空间的</w:t>
      </w:r>
      <w:r w:rsidR="00500D91">
        <w:rPr>
          <w:rFonts w:hint="eastAsia"/>
        </w:rPr>
        <w:t>容器架构</w:t>
      </w:r>
      <w:bookmarkEnd w:id="39"/>
    </w:p>
    <w:p w14:paraId="5ABA7090" w14:textId="2EE2ADFD" w:rsidR="00C00C85" w:rsidRDefault="00C00C85" w:rsidP="00743EC3">
      <w:pPr>
        <w:pStyle w:val="23"/>
      </w:pPr>
      <w:bookmarkStart w:id="40" w:name="_Toc97428741"/>
      <w:r>
        <w:rPr>
          <w:rFonts w:hint="eastAsia"/>
        </w:rPr>
        <w:t>4</w:t>
      </w:r>
      <w:r>
        <w:t>.</w:t>
      </w:r>
      <w:r w:rsidR="00730261">
        <w:t>2</w:t>
      </w:r>
      <w:r>
        <w:t xml:space="preserve">.2 </w:t>
      </w:r>
      <w:r>
        <w:rPr>
          <w:rFonts w:hint="eastAsia"/>
        </w:rPr>
        <w:t>基于</w:t>
      </w:r>
      <w:r>
        <w:rPr>
          <w:rFonts w:hint="eastAsia"/>
        </w:rPr>
        <w:t>Q</w:t>
      </w:r>
      <w:r>
        <w:t>EMU</w:t>
      </w:r>
      <w:r>
        <w:rPr>
          <w:rFonts w:hint="eastAsia"/>
        </w:rPr>
        <w:t>的</w:t>
      </w:r>
      <w:r w:rsidR="0081619F">
        <w:rPr>
          <w:rFonts w:hint="eastAsia"/>
        </w:rPr>
        <w:t>模拟器</w:t>
      </w:r>
      <w:bookmarkEnd w:id="40"/>
    </w:p>
    <w:p w14:paraId="15BEBCD0" w14:textId="42F73B25" w:rsidR="005A307B" w:rsidRPr="005A307B" w:rsidRDefault="005A307B" w:rsidP="000764F6">
      <w:pPr>
        <w:pStyle w:val="23"/>
      </w:pPr>
      <w:bookmarkStart w:id="41" w:name="_Toc97428742"/>
      <w:r>
        <w:rPr>
          <w:rFonts w:hint="eastAsia"/>
        </w:rPr>
        <w:t>4</w:t>
      </w:r>
      <w:r>
        <w:t>.</w:t>
      </w:r>
      <w:r w:rsidR="00730261">
        <w:t>2</w:t>
      </w:r>
      <w:r>
        <w:t xml:space="preserve">.3 </w:t>
      </w:r>
      <w:r>
        <w:rPr>
          <w:rFonts w:hint="eastAsia"/>
        </w:rPr>
        <w:t>动态二进制指令翻译</w:t>
      </w:r>
      <w:bookmarkEnd w:id="41"/>
    </w:p>
    <w:p w14:paraId="44C71B74" w14:textId="5BDA9BAB" w:rsidR="00916B1C" w:rsidRDefault="00916B1C" w:rsidP="00EE06A3">
      <w:pPr>
        <w:pStyle w:val="11"/>
      </w:pPr>
      <w:bookmarkStart w:id="42" w:name="_Toc97428743"/>
      <w:r w:rsidRPr="0099301E">
        <w:rPr>
          <w:rFonts w:hint="eastAsia"/>
        </w:rPr>
        <w:t>4</w:t>
      </w:r>
      <w:r w:rsidRPr="0099301E">
        <w:t>.</w:t>
      </w:r>
      <w:r w:rsidR="00730261">
        <w:t>3</w:t>
      </w:r>
      <w:r w:rsidRPr="0099301E">
        <w:t xml:space="preserve"> </w:t>
      </w:r>
      <w:r w:rsidR="00914A7E">
        <w:rPr>
          <w:rFonts w:hint="eastAsia"/>
        </w:rPr>
        <w:t>R</w:t>
      </w:r>
      <w:r w:rsidR="00914A7E">
        <w:t>ISC</w:t>
      </w:r>
      <w:r w:rsidR="002D2FF3">
        <w:t>-</w:t>
      </w:r>
      <w:r w:rsidR="00914A7E">
        <w:t>V</w:t>
      </w:r>
      <w:r w:rsidR="00914A7E">
        <w:rPr>
          <w:rFonts w:hint="eastAsia"/>
        </w:rPr>
        <w:t>容器化方法中的</w:t>
      </w:r>
      <w:r w:rsidR="00EC470D">
        <w:rPr>
          <w:rFonts w:hint="eastAsia"/>
        </w:rPr>
        <w:t>不确定性</w:t>
      </w:r>
      <w:r w:rsidR="00914A7E">
        <w:rPr>
          <w:rFonts w:hint="eastAsia"/>
        </w:rPr>
        <w:t>来源</w:t>
      </w:r>
      <w:bookmarkEnd w:id="42"/>
    </w:p>
    <w:p w14:paraId="6C92DCE3" w14:textId="3CA7D01E" w:rsidR="00D53F01" w:rsidRPr="00D53F01" w:rsidRDefault="00D53F01" w:rsidP="00E978DD">
      <w:pPr>
        <w:pStyle w:val="11"/>
      </w:pPr>
      <w:r>
        <w:rPr>
          <w:rFonts w:hint="eastAsia"/>
        </w:rPr>
        <w:t>4</w:t>
      </w:r>
      <w:r>
        <w:t>.4 RISC-V</w:t>
      </w:r>
      <w:r>
        <w:rPr>
          <w:rFonts w:hint="eastAsia"/>
        </w:rPr>
        <w:t>特权级切换</w:t>
      </w:r>
    </w:p>
    <w:p w14:paraId="21C61F13" w14:textId="48A2E149" w:rsidR="00F12542" w:rsidRDefault="00F12542" w:rsidP="00F12542">
      <w:pPr>
        <w:ind w:firstLine="480"/>
      </w:pPr>
    </w:p>
    <w:p w14:paraId="2BA98F01" w14:textId="22DFD8E8" w:rsidR="00F12542" w:rsidRDefault="00F12542" w:rsidP="00F12542">
      <w:pPr>
        <w:ind w:firstLine="480"/>
      </w:pPr>
    </w:p>
    <w:p w14:paraId="0090F0F6" w14:textId="77777777" w:rsidR="00F12542" w:rsidRPr="00F12542" w:rsidRDefault="00F12542" w:rsidP="00F12542">
      <w:pPr>
        <w:ind w:firstLine="480"/>
      </w:pPr>
    </w:p>
    <w:p w14:paraId="25750450" w14:textId="77777777" w:rsidR="00EE06A3" w:rsidRDefault="00EE06A3" w:rsidP="00683CD3">
      <w:pPr>
        <w:ind w:firstLine="480"/>
        <w:sectPr w:rsidR="00EE06A3">
          <w:headerReference w:type="default" r:id="rId23"/>
          <w:pgSz w:w="11906" w:h="16838"/>
          <w:pgMar w:top="2155" w:right="1814" w:bottom="2155" w:left="1814" w:header="1701" w:footer="1701" w:gutter="0"/>
          <w:cols w:space="720"/>
          <w:docGrid w:type="linesAndChars" w:linePitch="312"/>
        </w:sectPr>
      </w:pPr>
    </w:p>
    <w:p w14:paraId="15333C5E" w14:textId="24372D34" w:rsidR="00683CD3" w:rsidRDefault="00EE06A3" w:rsidP="00C40A84">
      <w:pPr>
        <w:pStyle w:val="0"/>
      </w:pPr>
      <w:bookmarkStart w:id="43" w:name="_Toc97428744"/>
      <w:r>
        <w:rPr>
          <w:rFonts w:hint="eastAsia"/>
        </w:rPr>
        <w:lastRenderedPageBreak/>
        <w:t>第</w:t>
      </w:r>
      <w:r>
        <w:t>5</w:t>
      </w:r>
      <w:r>
        <w:rPr>
          <w:rFonts w:hint="eastAsia"/>
        </w:rPr>
        <w:t>章</w:t>
      </w:r>
      <w:r>
        <w:rPr>
          <w:rFonts w:hint="eastAsia"/>
        </w:rPr>
        <w:t xml:space="preserve"> </w:t>
      </w:r>
      <w:r>
        <w:rPr>
          <w:rFonts w:hint="eastAsia"/>
        </w:rPr>
        <w:t>实验设计与分析</w:t>
      </w:r>
      <w:bookmarkEnd w:id="43"/>
    </w:p>
    <w:p w14:paraId="73CDF15D" w14:textId="54E4E08A" w:rsidR="00B579E4" w:rsidRDefault="00B579E4" w:rsidP="00B579E4">
      <w:pPr>
        <w:pStyle w:val="11"/>
      </w:pPr>
      <w:bookmarkStart w:id="44" w:name="_Toc97428745"/>
      <w:r>
        <w:rPr>
          <w:rFonts w:hint="eastAsia"/>
        </w:rPr>
        <w:t>5</w:t>
      </w:r>
      <w:r>
        <w:t xml:space="preserve">.1 </w:t>
      </w:r>
      <w:r>
        <w:rPr>
          <w:rFonts w:hint="eastAsia"/>
        </w:rPr>
        <w:t>软硬件</w:t>
      </w:r>
      <w:r w:rsidR="00927394">
        <w:rPr>
          <w:rFonts w:hint="eastAsia"/>
        </w:rPr>
        <w:t>平台</w:t>
      </w:r>
      <w:bookmarkEnd w:id="44"/>
    </w:p>
    <w:p w14:paraId="6B86FF33" w14:textId="134D045C" w:rsidR="0076048A" w:rsidRDefault="002813CB" w:rsidP="0076048A">
      <w:pPr>
        <w:ind w:firstLine="480"/>
      </w:pPr>
      <w:r>
        <w:rPr>
          <w:rFonts w:hint="eastAsia"/>
        </w:rPr>
        <w:t>模拟硬件：</w:t>
      </w:r>
      <w:r w:rsidR="00061DDD">
        <w:rPr>
          <w:rFonts w:hint="eastAsia"/>
        </w:rPr>
        <w:t>G</w:t>
      </w:r>
      <w:r w:rsidR="00061DDD">
        <w:t>en5</w:t>
      </w:r>
      <w:r w:rsidR="00061DDD">
        <w:rPr>
          <w:rFonts w:hint="eastAsia"/>
        </w:rPr>
        <w:t>模拟器全系统模式下，模拟多核</w:t>
      </w:r>
      <w:r w:rsidR="00061DDD">
        <w:rPr>
          <w:rFonts w:hint="eastAsia"/>
        </w:rPr>
        <w:t>R</w:t>
      </w:r>
      <w:r w:rsidR="00061DDD">
        <w:t>ISC-V</w:t>
      </w:r>
      <w:r w:rsidR="00061DDD">
        <w:rPr>
          <w:rFonts w:hint="eastAsia"/>
        </w:rPr>
        <w:t>处理器。</w:t>
      </w:r>
    </w:p>
    <w:p w14:paraId="0CAD0A27" w14:textId="42D5FEA6" w:rsidR="001A2F79" w:rsidRDefault="001A2F79" w:rsidP="0076048A">
      <w:pPr>
        <w:ind w:firstLine="480"/>
      </w:pPr>
      <w:r>
        <w:rPr>
          <w:rFonts w:hint="eastAsia"/>
        </w:rPr>
        <w:t>软件：</w:t>
      </w:r>
      <w:r>
        <w:rPr>
          <w:rFonts w:hint="eastAsia"/>
        </w:rPr>
        <w:t>L</w:t>
      </w:r>
      <w:r>
        <w:t>inux 4.12</w:t>
      </w:r>
      <w:r>
        <w:rPr>
          <w:rFonts w:hint="eastAsia"/>
        </w:rPr>
        <w:t>内核版本</w:t>
      </w:r>
      <w:r w:rsidR="00F22E15">
        <w:rPr>
          <w:rFonts w:hint="eastAsia"/>
        </w:rPr>
        <w:t>。</w:t>
      </w:r>
    </w:p>
    <w:p w14:paraId="550EBE7B" w14:textId="00FBB707" w:rsidR="0076048A" w:rsidRDefault="0076048A" w:rsidP="0076048A">
      <w:pPr>
        <w:pStyle w:val="11"/>
      </w:pPr>
      <w:bookmarkStart w:id="45" w:name="_Toc97428746"/>
      <w:r>
        <w:rPr>
          <w:rFonts w:hint="eastAsia"/>
        </w:rPr>
        <w:t>5</w:t>
      </w:r>
      <w:r>
        <w:t>.2</w:t>
      </w:r>
      <w:r>
        <w:rPr>
          <w:rFonts w:hint="eastAsia"/>
        </w:rPr>
        <w:t>实验环境配置</w:t>
      </w:r>
      <w:bookmarkEnd w:id="45"/>
    </w:p>
    <w:p w14:paraId="53A929DC" w14:textId="66A79526" w:rsidR="004A5167" w:rsidRPr="004A5167" w:rsidRDefault="009E207A" w:rsidP="004A5167">
      <w:pPr>
        <w:ind w:firstLine="480"/>
      </w:pPr>
      <w:r>
        <w:rPr>
          <w:rFonts w:hint="eastAsia"/>
        </w:rPr>
        <w:t>配置流程</w:t>
      </w:r>
      <w:r w:rsidR="006870F5">
        <w:rPr>
          <w:rFonts w:hint="eastAsia"/>
        </w:rPr>
        <w:t>。</w:t>
      </w:r>
    </w:p>
    <w:p w14:paraId="1BE2F83A" w14:textId="6D5997AB" w:rsidR="00D977E7" w:rsidRDefault="00D977E7" w:rsidP="00D977E7">
      <w:pPr>
        <w:ind w:firstLine="480"/>
      </w:pPr>
    </w:p>
    <w:p w14:paraId="68712B48" w14:textId="58966922" w:rsidR="00D977E7" w:rsidRDefault="00D977E7" w:rsidP="00D977E7">
      <w:pPr>
        <w:ind w:firstLine="480"/>
      </w:pPr>
    </w:p>
    <w:p w14:paraId="1D4C207C" w14:textId="57023EB4" w:rsidR="00D977E7" w:rsidRDefault="00D977E7" w:rsidP="00AA2704">
      <w:pPr>
        <w:pStyle w:val="11"/>
      </w:pPr>
      <w:bookmarkStart w:id="46" w:name="_Toc97428748"/>
      <w:r>
        <w:rPr>
          <w:rFonts w:hint="eastAsia"/>
        </w:rPr>
        <w:t>5</w:t>
      </w:r>
      <w:r>
        <w:t>.</w:t>
      </w:r>
      <w:r w:rsidR="003E543A">
        <w:t>3</w:t>
      </w:r>
      <w:r>
        <w:t xml:space="preserve"> </w:t>
      </w:r>
      <w:r w:rsidR="00726CD6">
        <w:rPr>
          <w:rFonts w:hint="eastAsia"/>
        </w:rPr>
        <w:t>可重现性</w:t>
      </w:r>
      <w:r w:rsidR="00AA2704">
        <w:rPr>
          <w:rFonts w:hint="eastAsia"/>
        </w:rPr>
        <w:t>方法</w:t>
      </w:r>
      <w:r>
        <w:rPr>
          <w:rFonts w:hint="eastAsia"/>
        </w:rPr>
        <w:t>功能验证</w:t>
      </w:r>
      <w:bookmarkEnd w:id="46"/>
    </w:p>
    <w:p w14:paraId="64D3526F" w14:textId="0A6FDDC2" w:rsidR="00053B84" w:rsidRDefault="00E15339" w:rsidP="00053B84">
      <w:pPr>
        <w:ind w:firstLine="480"/>
      </w:pPr>
      <w:r>
        <w:rPr>
          <w:rFonts w:hint="eastAsia"/>
        </w:rPr>
        <w:t>运行</w:t>
      </w:r>
      <w:r w:rsidR="007C1D20">
        <w:rPr>
          <w:rFonts w:hint="eastAsia"/>
        </w:rPr>
        <w:t>包含</w:t>
      </w:r>
      <w:proofErr w:type="spellStart"/>
      <w:r w:rsidR="007C1D20">
        <w:rPr>
          <w:rFonts w:hint="eastAsia"/>
        </w:rPr>
        <w:t>g</w:t>
      </w:r>
      <w:r w:rsidR="007C1D20">
        <w:t>etid</w:t>
      </w:r>
      <w:proofErr w:type="spellEnd"/>
      <w:r w:rsidR="007C1D20">
        <w:t>()</w:t>
      </w:r>
      <w:r w:rsidR="007C1D20">
        <w:rPr>
          <w:rFonts w:hint="eastAsia"/>
        </w:rPr>
        <w:t>、</w:t>
      </w:r>
      <m:oMath>
        <m:r>
          <w:rPr>
            <w:rFonts w:ascii="Cambria Math" w:hAnsi="Cambria Math" w:hint="eastAsia"/>
          </w:rPr>
          <m:t>g</m:t>
        </m:r>
        <m:r>
          <w:rPr>
            <w:rFonts w:ascii="Cambria Math" w:hAnsi="Cambria Math"/>
          </w:rPr>
          <m:t>ettimeofday()</m:t>
        </m:r>
      </m:oMath>
      <w:r w:rsidR="007C1D20">
        <w:rPr>
          <w:rFonts w:hint="eastAsia"/>
          <w:iCs/>
        </w:rPr>
        <w:t>等的</w:t>
      </w:r>
      <w:r w:rsidR="002C084B">
        <w:rPr>
          <w:rFonts w:hint="eastAsia"/>
          <w:iCs/>
        </w:rPr>
        <w:t>程序。</w:t>
      </w:r>
    </w:p>
    <w:p w14:paraId="3394C92D" w14:textId="1C230136" w:rsidR="00053B84" w:rsidRDefault="00053B84" w:rsidP="00053B84">
      <w:pPr>
        <w:pStyle w:val="11"/>
      </w:pPr>
      <w:bookmarkStart w:id="47" w:name="_Toc97428749"/>
      <w:r>
        <w:rPr>
          <w:rFonts w:hint="eastAsia"/>
        </w:rPr>
        <w:t>5</w:t>
      </w:r>
      <w:r>
        <w:t>.</w:t>
      </w:r>
      <w:r w:rsidR="003E543A">
        <w:t>4</w:t>
      </w:r>
      <w:r>
        <w:t xml:space="preserve"> </w:t>
      </w:r>
      <w:r w:rsidR="00DF0DCD">
        <w:rPr>
          <w:rFonts w:hint="eastAsia"/>
        </w:rPr>
        <w:t>可重现方法</w:t>
      </w:r>
      <w:r>
        <w:rPr>
          <w:rFonts w:hint="eastAsia"/>
        </w:rPr>
        <w:t>性能损耗分析</w:t>
      </w:r>
      <w:bookmarkEnd w:id="47"/>
    </w:p>
    <w:p w14:paraId="59204139" w14:textId="41783D62" w:rsidR="004A5167" w:rsidRDefault="00E978DD" w:rsidP="004A5167">
      <w:pPr>
        <w:ind w:firstLine="480"/>
      </w:pPr>
      <w:r>
        <w:rPr>
          <w:rFonts w:hint="eastAsia"/>
        </w:rPr>
        <w:t>重复调用</w:t>
      </w:r>
      <w:r w:rsidR="00C02D2C">
        <w:rPr>
          <w:rFonts w:hint="eastAsia"/>
        </w:rPr>
        <w:t>，记录执行时间</w:t>
      </w:r>
      <w:r w:rsidR="00D76047">
        <w:rPr>
          <w:rFonts w:hint="eastAsia"/>
        </w:rPr>
        <w:t>。</w:t>
      </w:r>
    </w:p>
    <w:p w14:paraId="6A3150F5" w14:textId="77777777" w:rsidR="004A5167" w:rsidRPr="004A5167" w:rsidRDefault="004A5167" w:rsidP="004A5167">
      <w:pPr>
        <w:ind w:firstLine="480"/>
      </w:pPr>
    </w:p>
    <w:p w14:paraId="699FAAAD" w14:textId="77777777" w:rsidR="00683CD3" w:rsidRDefault="00683CD3" w:rsidP="00683CD3">
      <w:pPr>
        <w:ind w:firstLine="480"/>
      </w:pPr>
    </w:p>
    <w:p w14:paraId="2D63A875" w14:textId="77777777" w:rsidR="00EE06A3" w:rsidRDefault="00EE06A3" w:rsidP="00683CD3">
      <w:pPr>
        <w:ind w:firstLine="480"/>
        <w:sectPr w:rsidR="00EE06A3">
          <w:headerReference w:type="default" r:id="rId24"/>
          <w:pgSz w:w="11906" w:h="16838"/>
          <w:pgMar w:top="2155" w:right="1814" w:bottom="2155" w:left="1814" w:header="1701" w:footer="1701" w:gutter="0"/>
          <w:cols w:space="720"/>
          <w:docGrid w:type="linesAndChars" w:linePitch="312"/>
        </w:sectPr>
      </w:pPr>
    </w:p>
    <w:p w14:paraId="22FA6AD7" w14:textId="77777777" w:rsidR="00D922D8" w:rsidRDefault="00D922D8" w:rsidP="007E55BD">
      <w:pPr>
        <w:pStyle w:val="0"/>
      </w:pPr>
      <w:bookmarkStart w:id="48" w:name="_Toc93734165"/>
      <w:bookmarkStart w:id="49" w:name="_Toc97428750"/>
      <w:r>
        <w:lastRenderedPageBreak/>
        <w:t>第</w:t>
      </w:r>
      <w:r w:rsidR="006F7F3B">
        <w:t>6</w:t>
      </w:r>
      <w:r>
        <w:t>章</w:t>
      </w:r>
      <w:r>
        <w:t xml:space="preserve"> </w:t>
      </w:r>
      <w:r>
        <w:t>结论与展望</w:t>
      </w:r>
      <w:bookmarkEnd w:id="48"/>
      <w:bookmarkEnd w:id="49"/>
    </w:p>
    <w:p w14:paraId="1768A2ED" w14:textId="02766A97" w:rsidR="00D922D8" w:rsidRDefault="00D922D8" w:rsidP="007E55BD">
      <w:pPr>
        <w:ind w:firstLine="480"/>
      </w:pPr>
    </w:p>
    <w:p w14:paraId="243F1B51" w14:textId="77777777" w:rsidR="00D922D8" w:rsidRDefault="00D922D8" w:rsidP="007E55BD">
      <w:pPr>
        <w:ind w:firstLine="480"/>
      </w:pPr>
    </w:p>
    <w:p w14:paraId="2407B544" w14:textId="77777777" w:rsidR="00D922D8" w:rsidRDefault="00D922D8" w:rsidP="007E55BD">
      <w:pPr>
        <w:ind w:firstLine="480"/>
      </w:pPr>
      <w:r>
        <w:t>……</w:t>
      </w:r>
    </w:p>
    <w:p w14:paraId="39712AAE" w14:textId="77777777" w:rsidR="00D922D8" w:rsidRDefault="00D922D8">
      <w:pPr>
        <w:ind w:firstLine="480"/>
        <w:sectPr w:rsidR="00D922D8">
          <w:headerReference w:type="default" r:id="rId25"/>
          <w:pgSz w:w="11906" w:h="16838"/>
          <w:pgMar w:top="2155" w:right="1814" w:bottom="2155" w:left="1814" w:header="1701" w:footer="1701" w:gutter="0"/>
          <w:cols w:space="720"/>
          <w:docGrid w:type="linesAndChars" w:linePitch="312"/>
        </w:sectPr>
      </w:pPr>
      <w:r>
        <w:t>……</w:t>
      </w:r>
    </w:p>
    <w:p w14:paraId="457F27EF" w14:textId="77777777" w:rsidR="00D922D8" w:rsidRDefault="00D922D8" w:rsidP="003F0F6F">
      <w:pPr>
        <w:pStyle w:val="af8"/>
      </w:pPr>
      <w:bookmarkStart w:id="50" w:name="_Toc93734168"/>
      <w:bookmarkStart w:id="51" w:name="_Toc97428751"/>
      <w:r>
        <w:lastRenderedPageBreak/>
        <w:t>致</w:t>
      </w:r>
      <w:r>
        <w:t xml:space="preserve">  </w:t>
      </w:r>
      <w:r>
        <w:t>谢</w:t>
      </w:r>
      <w:bookmarkEnd w:id="50"/>
      <w:bookmarkEnd w:id="51"/>
    </w:p>
    <w:p w14:paraId="3A2BC3AE" w14:textId="59892D94" w:rsidR="00D922D8" w:rsidRDefault="00D922D8" w:rsidP="003F0F6F">
      <w:pPr>
        <w:pStyle w:val="afa"/>
        <w:ind w:firstLine="480"/>
      </w:pPr>
    </w:p>
    <w:p w14:paraId="3BFECB78" w14:textId="77777777" w:rsidR="00D922D8" w:rsidRDefault="00D922D8">
      <w:pPr>
        <w:pStyle w:val="a7"/>
        <w:spacing w:line="320" w:lineRule="exact"/>
        <w:ind w:firstLine="480"/>
        <w:rPr>
          <w:rFonts w:eastAsia="仿宋_GB2312"/>
          <w:sz w:val="24"/>
          <w:szCs w:val="24"/>
        </w:rPr>
      </w:pPr>
    </w:p>
    <w:p w14:paraId="38D08B98" w14:textId="77777777" w:rsidR="00D922D8" w:rsidRDefault="00D922D8">
      <w:pPr>
        <w:spacing w:line="320" w:lineRule="exact"/>
        <w:ind w:firstLine="480"/>
        <w:rPr>
          <w:rFonts w:eastAsia="仿宋_GB2312"/>
        </w:rPr>
      </w:pPr>
    </w:p>
    <w:p w14:paraId="33880742" w14:textId="77777777" w:rsidR="00D922D8" w:rsidRDefault="00D922D8">
      <w:pPr>
        <w:spacing w:line="320" w:lineRule="exact"/>
        <w:ind w:firstLine="480"/>
        <w:rPr>
          <w:rFonts w:eastAsia="仿宋_GB2312"/>
        </w:rPr>
      </w:pPr>
    </w:p>
    <w:p w14:paraId="048B3BEF" w14:textId="77777777" w:rsidR="00D922D8" w:rsidRDefault="00D922D8">
      <w:pPr>
        <w:spacing w:line="320" w:lineRule="exact"/>
        <w:ind w:firstLine="480"/>
        <w:rPr>
          <w:rFonts w:eastAsia="仿宋_GB2312"/>
        </w:rPr>
      </w:pPr>
    </w:p>
    <w:p w14:paraId="6C86E1D7" w14:textId="77777777" w:rsidR="00D922D8" w:rsidRDefault="00D922D8">
      <w:pPr>
        <w:spacing w:line="320" w:lineRule="exact"/>
        <w:ind w:firstLine="480"/>
        <w:rPr>
          <w:rFonts w:eastAsia="仿宋_GB2312"/>
        </w:rPr>
      </w:pPr>
      <w:r>
        <w:rPr>
          <w:rFonts w:eastAsia="仿宋_GB2312"/>
        </w:rPr>
        <w:t>……</w:t>
      </w:r>
    </w:p>
    <w:p w14:paraId="0D92E0C8" w14:textId="77777777" w:rsidR="00D922D8" w:rsidRDefault="00D922D8">
      <w:pPr>
        <w:spacing w:line="320" w:lineRule="exact"/>
        <w:ind w:firstLine="480"/>
        <w:rPr>
          <w:rFonts w:eastAsia="仿宋_GB2312"/>
        </w:rPr>
      </w:pPr>
      <w:r>
        <w:rPr>
          <w:rFonts w:eastAsia="仿宋_GB2312"/>
        </w:rPr>
        <w:t xml:space="preserve">                                               xxx</w:t>
      </w:r>
      <w:r>
        <w:rPr>
          <w:rFonts w:eastAsia="仿宋_GB2312"/>
        </w:rPr>
        <w:t>（学生姓名落款）</w:t>
      </w:r>
    </w:p>
    <w:p w14:paraId="56C60CE1" w14:textId="77777777" w:rsidR="00D922D8" w:rsidRDefault="00D922D8">
      <w:pPr>
        <w:spacing w:line="320" w:lineRule="exact"/>
        <w:ind w:firstLine="480"/>
        <w:rPr>
          <w:rFonts w:eastAsia="仿宋_GB2312"/>
        </w:rPr>
      </w:pPr>
    </w:p>
    <w:p w14:paraId="06E904BC" w14:textId="77777777" w:rsidR="00D922D8" w:rsidRDefault="00D922D8">
      <w:pPr>
        <w:spacing w:line="320" w:lineRule="exact"/>
        <w:ind w:firstLineChars="300" w:firstLine="720"/>
        <w:rPr>
          <w:rFonts w:eastAsia="仿宋_GB2312"/>
        </w:rPr>
        <w:sectPr w:rsidR="00D922D8">
          <w:headerReference w:type="default" r:id="rId26"/>
          <w:pgSz w:w="11906" w:h="16838"/>
          <w:pgMar w:top="2155" w:right="1814" w:bottom="2155" w:left="1814" w:header="1701" w:footer="1701" w:gutter="0"/>
          <w:cols w:space="720"/>
          <w:docGrid w:type="linesAndChars" w:linePitch="312"/>
        </w:sectPr>
      </w:pPr>
      <w:r>
        <w:rPr>
          <w:rFonts w:eastAsia="仿宋_GB2312"/>
        </w:rPr>
        <w:t xml:space="preserve">                                                 </w:t>
      </w:r>
      <w:r>
        <w:rPr>
          <w:rFonts w:eastAsia="仿宋_GB2312"/>
        </w:rPr>
        <w:t>年</w:t>
      </w:r>
      <w:r>
        <w:rPr>
          <w:rFonts w:eastAsia="仿宋_GB2312"/>
        </w:rPr>
        <w:t xml:space="preserve">   </w:t>
      </w:r>
      <w:r>
        <w:rPr>
          <w:rFonts w:eastAsia="仿宋_GB2312"/>
        </w:rPr>
        <w:t>月</w:t>
      </w:r>
    </w:p>
    <w:p w14:paraId="3467507A" w14:textId="77777777" w:rsidR="00D922D8" w:rsidRDefault="00D922D8" w:rsidP="00F94637">
      <w:pPr>
        <w:pStyle w:val="afd"/>
      </w:pPr>
      <w:bookmarkStart w:id="52" w:name="_Toc93734169"/>
      <w:bookmarkStart w:id="53" w:name="_Toc97428752"/>
      <w:r>
        <w:lastRenderedPageBreak/>
        <w:t>参考文献</w:t>
      </w:r>
      <w:bookmarkEnd w:id="52"/>
      <w:bookmarkEnd w:id="53"/>
    </w:p>
    <w:p w14:paraId="7A872A4A" w14:textId="77777777" w:rsidR="00D922D8" w:rsidRDefault="00D922D8" w:rsidP="005C79E7">
      <w:pPr>
        <w:pStyle w:val="a"/>
      </w:pPr>
      <w:r>
        <w:t>周绍森，王志国，胡德龙</w:t>
      </w:r>
      <w:r>
        <w:rPr>
          <w:rFonts w:ascii="宋体" w:hAnsi="宋体" w:hint="eastAsia"/>
        </w:rPr>
        <w:t xml:space="preserve">. </w:t>
      </w:r>
      <w:r>
        <w:t>中部塌陷与中部崛起</w:t>
      </w:r>
      <w:r>
        <w:rPr>
          <w:rFonts w:hint="eastAsia"/>
        </w:rPr>
        <w:t>[J]</w:t>
      </w:r>
      <w:r>
        <w:rPr>
          <w:rFonts w:ascii="宋体" w:hAnsi="宋体" w:hint="eastAsia"/>
        </w:rPr>
        <w:t xml:space="preserve">. </w:t>
      </w:r>
      <w:r>
        <w:t>南昌大学学报（人文社会科学版），</w:t>
      </w:r>
      <w:r>
        <w:rPr>
          <w:rFonts w:hint="eastAsia"/>
        </w:rPr>
        <w:t>2003</w:t>
      </w:r>
      <w:r>
        <w:rPr>
          <w:rFonts w:hint="eastAsia"/>
        </w:rPr>
        <w:t>，</w:t>
      </w:r>
      <w:r>
        <w:t>34</w:t>
      </w:r>
      <w:r>
        <w:rPr>
          <w:rFonts w:hint="eastAsia"/>
        </w:rPr>
        <w:t>(</w:t>
      </w:r>
      <w:r>
        <w:t>6</w:t>
      </w:r>
      <w:r>
        <w:rPr>
          <w:rFonts w:hint="eastAsia"/>
        </w:rPr>
        <w:t xml:space="preserve">): </w:t>
      </w:r>
      <w:r>
        <w:rPr>
          <w:rFonts w:ascii="宋体" w:hAnsi="宋体" w:hint="eastAsia"/>
        </w:rPr>
        <w:t>14～18</w:t>
      </w:r>
      <w:r>
        <w:rPr>
          <w:rFonts w:hint="eastAsia"/>
        </w:rPr>
        <w:t>.</w:t>
      </w:r>
    </w:p>
    <w:p w14:paraId="2E6E4E26" w14:textId="77777777" w:rsidR="00D922D8" w:rsidRDefault="00D922D8" w:rsidP="005C79E7">
      <w:pPr>
        <w:pStyle w:val="a"/>
        <w:rPr>
          <w:szCs w:val="21"/>
        </w:rPr>
      </w:pPr>
      <w:r>
        <w:t>Wilfred J</w:t>
      </w:r>
      <w:r>
        <w:rPr>
          <w:rFonts w:hAnsi="宋体" w:hint="eastAsia"/>
        </w:rPr>
        <w:t xml:space="preserve">, </w:t>
      </w:r>
      <w:r>
        <w:t>Pandey V N</w:t>
      </w:r>
      <w:r>
        <w:rPr>
          <w:rFonts w:hAnsi="宋体" w:hint="eastAsia"/>
        </w:rPr>
        <w:t xml:space="preserve">, </w:t>
      </w:r>
      <w:r>
        <w:t xml:space="preserve">Nair C K </w:t>
      </w:r>
      <w:proofErr w:type="spellStart"/>
      <w:r>
        <w:t>K</w:t>
      </w:r>
      <w:proofErr w:type="spellEnd"/>
      <w:r>
        <w:rPr>
          <w:rFonts w:hAnsi="宋体" w:hint="eastAsia"/>
        </w:rPr>
        <w:t xml:space="preserve">, </w:t>
      </w:r>
      <w:r>
        <w:t>et al</w:t>
      </w:r>
      <w:r>
        <w:rPr>
          <w:rFonts w:hAnsi="宋体" w:hint="eastAsia"/>
        </w:rPr>
        <w:t xml:space="preserve">. </w:t>
      </w:r>
      <w:r>
        <w:t>Risk sharing and industrial specialization</w:t>
      </w:r>
      <w:r>
        <w:rPr>
          <w:rFonts w:hint="eastAsia"/>
        </w:rPr>
        <w:t xml:space="preserve">: </w:t>
      </w:r>
      <w:r>
        <w:t>regional and international evidence</w:t>
      </w:r>
      <w:r>
        <w:rPr>
          <w:rFonts w:hint="eastAsia"/>
        </w:rPr>
        <w:t xml:space="preserve"> [J]</w:t>
      </w:r>
      <w:r>
        <w:t>. The Economic Journal</w:t>
      </w:r>
      <w:r>
        <w:rPr>
          <w:rFonts w:hint="eastAsia"/>
        </w:rPr>
        <w:t xml:space="preserve">, </w:t>
      </w:r>
      <w:r>
        <w:t>1998</w:t>
      </w:r>
      <w:r>
        <w:rPr>
          <w:rFonts w:hint="eastAsia"/>
        </w:rPr>
        <w:t xml:space="preserve">, </w:t>
      </w:r>
      <w:r>
        <w:t>108(11):</w:t>
      </w:r>
      <w:r>
        <w:rPr>
          <w:rFonts w:hint="eastAsia"/>
        </w:rPr>
        <w:t xml:space="preserve"> </w:t>
      </w:r>
      <w:r>
        <w:t>1149</w:t>
      </w:r>
      <w:r>
        <w:t>～</w:t>
      </w:r>
      <w:r>
        <w:t>1161</w:t>
      </w:r>
      <w:r>
        <w:rPr>
          <w:rFonts w:hint="eastAsia"/>
        </w:rPr>
        <w:t>.</w:t>
      </w:r>
    </w:p>
    <w:p w14:paraId="58B8C59F" w14:textId="77777777" w:rsidR="00D922D8" w:rsidRDefault="00D922D8" w:rsidP="00F94637">
      <w:pPr>
        <w:pStyle w:val="a"/>
        <w:rPr>
          <w:rFonts w:ascii="宋体" w:hAnsi="宋体"/>
        </w:rPr>
      </w:pPr>
      <w:r>
        <w:rPr>
          <w:rFonts w:hint="eastAsia"/>
        </w:rPr>
        <w:t>奥桑德</w:t>
      </w:r>
      <w:r>
        <w:rPr>
          <w:rFonts w:ascii="宋体" w:hAnsi="宋体" w:hint="eastAsia"/>
        </w:rPr>
        <w:t>主编</w:t>
      </w:r>
      <w:r>
        <w:t>．区域整合中的中央与地方关系</w:t>
      </w:r>
      <w:r>
        <w:rPr>
          <w:rFonts w:ascii="宋体" w:hAnsi="宋体" w:hint="eastAsia"/>
        </w:rPr>
        <w:t>(上册,第</w:t>
      </w:r>
      <w:r>
        <w:t>1</w:t>
      </w:r>
      <w:r>
        <w:rPr>
          <w:rFonts w:ascii="宋体" w:hAnsi="宋体" w:hint="eastAsia"/>
        </w:rPr>
        <w:t>版)[</w:t>
      </w:r>
      <w:r>
        <w:t>M</w:t>
      </w:r>
      <w:r>
        <w:rPr>
          <w:rFonts w:ascii="宋体" w:hAnsi="宋体" w:hint="eastAsia"/>
        </w:rPr>
        <w:t>]．</w:t>
      </w:r>
      <w:proofErr w:type="gramStart"/>
      <w:r>
        <w:rPr>
          <w:rFonts w:ascii="宋体" w:hAnsi="宋体" w:hint="eastAsia"/>
        </w:rPr>
        <w:t>胡动译</w:t>
      </w:r>
      <w:proofErr w:type="gramEnd"/>
      <w:r>
        <w:rPr>
          <w:rFonts w:ascii="宋体" w:hAnsi="宋体" w:hint="eastAsia"/>
        </w:rPr>
        <w:t>．南京：南京大学出版社，</w:t>
      </w:r>
      <w:r>
        <w:t>1981</w:t>
      </w:r>
      <w:r>
        <w:rPr>
          <w:rFonts w:hint="eastAsia"/>
        </w:rPr>
        <w:t xml:space="preserve">, </w:t>
      </w:r>
      <w:r>
        <w:t>452</w:t>
      </w:r>
      <w:r>
        <w:t>～</w:t>
      </w:r>
      <w:r>
        <w:t>482</w:t>
      </w:r>
      <w:r>
        <w:rPr>
          <w:rFonts w:hint="eastAsia"/>
        </w:rPr>
        <w:t>.</w:t>
      </w:r>
      <w:r>
        <w:t xml:space="preserve"> </w:t>
      </w:r>
    </w:p>
    <w:p w14:paraId="438238FB" w14:textId="77777777" w:rsidR="00D922D8" w:rsidRDefault="00D922D8" w:rsidP="00F94637">
      <w:pPr>
        <w:pStyle w:val="a"/>
        <w:rPr>
          <w:rFonts w:ascii="宋体" w:hAnsi="宋体"/>
        </w:rPr>
      </w:pPr>
      <w:r>
        <w:t>冯兴元</w:t>
      </w:r>
      <w:r>
        <w:rPr>
          <w:rFonts w:ascii="宋体" w:hAnsi="宋体" w:hint="eastAsia"/>
        </w:rPr>
        <w:t>．</w:t>
      </w:r>
      <w:r>
        <w:rPr>
          <w:kern w:val="0"/>
          <w:szCs w:val="20"/>
        </w:rPr>
        <w:t>区域经济学</w:t>
      </w:r>
      <w:r>
        <w:rPr>
          <w:rFonts w:hint="eastAsia"/>
          <w:kern w:val="0"/>
          <w:szCs w:val="20"/>
        </w:rPr>
        <w:t>[M]</w:t>
      </w:r>
      <w:r>
        <w:rPr>
          <w:rFonts w:ascii="宋体" w:hAnsi="宋体" w:hint="eastAsia"/>
        </w:rPr>
        <w:t>．天津：</w:t>
      </w:r>
      <w:r>
        <w:rPr>
          <w:kern w:val="0"/>
          <w:szCs w:val="20"/>
        </w:rPr>
        <w:t>天津大学出版社</w:t>
      </w:r>
      <w:r>
        <w:rPr>
          <w:rFonts w:ascii="宋体" w:hAnsi="宋体" w:hint="eastAsia"/>
        </w:rPr>
        <w:t>，</w:t>
      </w:r>
      <w:r>
        <w:t>1979</w:t>
      </w:r>
      <w:r>
        <w:rPr>
          <w:rFonts w:hint="eastAsia"/>
        </w:rPr>
        <w:t>.</w:t>
      </w:r>
      <w:r>
        <w:rPr>
          <w:rFonts w:ascii="宋体" w:hAnsi="宋体" w:hint="eastAsia"/>
        </w:rPr>
        <w:t xml:space="preserve"> </w:t>
      </w:r>
    </w:p>
    <w:p w14:paraId="75D0D550" w14:textId="77777777" w:rsidR="00D922D8" w:rsidRDefault="00D922D8" w:rsidP="00F94637">
      <w:pPr>
        <w:pStyle w:val="a"/>
        <w:rPr>
          <w:szCs w:val="21"/>
        </w:rPr>
      </w:pPr>
      <w:proofErr w:type="gramStart"/>
      <w:r>
        <w:rPr>
          <w:rFonts w:ascii="宋体" w:hAnsi="宋体" w:hint="eastAsia"/>
          <w:szCs w:val="21"/>
        </w:rPr>
        <w:t>惠梦君</w:t>
      </w:r>
      <w:proofErr w:type="gramEnd"/>
      <w:r>
        <w:rPr>
          <w:rFonts w:ascii="宋体" w:hAnsi="宋体" w:hint="eastAsia"/>
          <w:szCs w:val="21"/>
        </w:rPr>
        <w:t>,吴德海,柳葆凯,等</w:t>
      </w:r>
      <w:r>
        <w:rPr>
          <w:rFonts w:ascii="宋体" w:hAnsi="宋体"/>
          <w:szCs w:val="21"/>
        </w:rPr>
        <w:t>.</w:t>
      </w:r>
      <w:r>
        <w:rPr>
          <w:rFonts w:ascii="宋体" w:hAnsi="宋体" w:hint="eastAsia"/>
          <w:szCs w:val="21"/>
        </w:rPr>
        <w:t xml:space="preserve"> 奥氏体—</w:t>
      </w:r>
      <w:proofErr w:type="gramStart"/>
      <w:r>
        <w:rPr>
          <w:rFonts w:ascii="宋体" w:hAnsi="宋体" w:hint="eastAsia"/>
          <w:szCs w:val="21"/>
        </w:rPr>
        <w:t>贝氏体球铁的</w:t>
      </w:r>
      <w:proofErr w:type="gramEnd"/>
      <w:r>
        <w:rPr>
          <w:rFonts w:ascii="宋体" w:hAnsi="宋体" w:hint="eastAsia"/>
          <w:szCs w:val="21"/>
        </w:rPr>
        <w:t>发展[</w:t>
      </w:r>
      <w:r>
        <w:rPr>
          <w:szCs w:val="21"/>
        </w:rPr>
        <w:t>C</w:t>
      </w:r>
      <w:r>
        <w:rPr>
          <w:rFonts w:ascii="宋体" w:hAnsi="宋体" w:hint="eastAsia"/>
          <w:szCs w:val="21"/>
        </w:rPr>
        <w:t>]</w:t>
      </w:r>
      <w:r>
        <w:rPr>
          <w:rFonts w:ascii="宋体" w:hAnsi="宋体"/>
          <w:szCs w:val="21"/>
        </w:rPr>
        <w:t xml:space="preserve">. </w:t>
      </w:r>
      <w:r>
        <w:rPr>
          <w:rFonts w:ascii="宋体" w:hAnsi="宋体" w:hint="eastAsia"/>
          <w:szCs w:val="21"/>
        </w:rPr>
        <w:t>全国铸造学会奥氏体—贝氏体</w:t>
      </w:r>
      <w:proofErr w:type="gramStart"/>
      <w:r>
        <w:rPr>
          <w:rFonts w:ascii="宋体" w:hAnsi="宋体" w:hint="eastAsia"/>
          <w:szCs w:val="21"/>
        </w:rPr>
        <w:t>球铁专业</w:t>
      </w:r>
      <w:proofErr w:type="gramEnd"/>
      <w:r>
        <w:rPr>
          <w:rFonts w:ascii="宋体" w:hAnsi="宋体" w:hint="eastAsia"/>
          <w:szCs w:val="21"/>
        </w:rPr>
        <w:t>学术会议</w:t>
      </w:r>
      <w:r>
        <w:rPr>
          <w:rFonts w:ascii="宋体" w:hAnsi="宋体" w:hint="eastAsia"/>
        </w:rPr>
        <w:t>．</w:t>
      </w:r>
      <w:r>
        <w:rPr>
          <w:rFonts w:ascii="宋体" w:hAnsi="宋体" w:hint="eastAsia"/>
          <w:szCs w:val="21"/>
        </w:rPr>
        <w:t>武汉,</w:t>
      </w:r>
      <w:r>
        <w:rPr>
          <w:szCs w:val="21"/>
        </w:rPr>
        <w:t>1986.</w:t>
      </w:r>
    </w:p>
    <w:p w14:paraId="67945FFC" w14:textId="77777777" w:rsidR="00D922D8" w:rsidRDefault="00D922D8" w:rsidP="00F94637">
      <w:pPr>
        <w:pStyle w:val="a"/>
        <w:rPr>
          <w:rFonts w:ascii="宋体" w:hAnsi="宋体"/>
          <w:szCs w:val="21"/>
        </w:rPr>
      </w:pPr>
      <w:r>
        <w:rPr>
          <w:rFonts w:ascii="宋体" w:hAnsi="宋体" w:hint="eastAsia"/>
          <w:szCs w:val="21"/>
        </w:rPr>
        <w:t>金波</w:t>
      </w:r>
      <w:r>
        <w:rPr>
          <w:rFonts w:ascii="宋体" w:hAnsi="宋体"/>
          <w:szCs w:val="21"/>
        </w:rPr>
        <w:t>.</w:t>
      </w:r>
      <w:r>
        <w:rPr>
          <w:rFonts w:ascii="宋体" w:hAnsi="宋体" w:hint="eastAsia"/>
          <w:szCs w:val="21"/>
        </w:rPr>
        <w:t xml:space="preserve"> 采用并联型液压系统的水轮机调速器控制系统研究</w:t>
      </w:r>
      <w:r>
        <w:rPr>
          <w:szCs w:val="21"/>
        </w:rPr>
        <w:t>[D]</w:t>
      </w:r>
      <w:r>
        <w:rPr>
          <w:rFonts w:ascii="宋体" w:hAnsi="宋体" w:hint="eastAsia"/>
          <w:szCs w:val="21"/>
        </w:rPr>
        <w:t>. 浙江大学</w:t>
      </w:r>
      <w:r>
        <w:rPr>
          <w:rFonts w:hint="eastAsia"/>
          <w:szCs w:val="21"/>
        </w:rPr>
        <w:t>，</w:t>
      </w:r>
      <w:r>
        <w:rPr>
          <w:szCs w:val="21"/>
        </w:rPr>
        <w:t>1998.</w:t>
      </w:r>
    </w:p>
    <w:p w14:paraId="4233458D" w14:textId="77777777" w:rsidR="00D922D8" w:rsidRDefault="00D922D8" w:rsidP="00F94637">
      <w:pPr>
        <w:pStyle w:val="a"/>
        <w:rPr>
          <w:rFonts w:ascii="宋体" w:hAnsi="宋体"/>
          <w:szCs w:val="21"/>
        </w:rPr>
      </w:pPr>
      <w:r>
        <w:rPr>
          <w:rFonts w:ascii="宋体" w:hAnsi="宋体" w:hint="eastAsia"/>
          <w:szCs w:val="21"/>
        </w:rPr>
        <w:t>张楠</w:t>
      </w:r>
      <w:r>
        <w:rPr>
          <w:rFonts w:ascii="宋体" w:hAnsi="宋体"/>
          <w:szCs w:val="21"/>
        </w:rPr>
        <w:t>.</w:t>
      </w:r>
      <w:r>
        <w:rPr>
          <w:rFonts w:ascii="宋体" w:hAnsi="宋体" w:hint="eastAsia"/>
        </w:rPr>
        <w:t xml:space="preserve"> </w:t>
      </w:r>
      <w:r>
        <w:rPr>
          <w:rFonts w:hint="eastAsia"/>
        </w:rPr>
        <w:t>一种氧化锆材料的制备方法</w:t>
      </w:r>
      <w:r>
        <w:rPr>
          <w:rFonts w:hint="eastAsia"/>
        </w:rPr>
        <w:t>[P]</w:t>
      </w:r>
      <w:r>
        <w:rPr>
          <w:rFonts w:ascii="宋体" w:hAnsi="宋体"/>
          <w:szCs w:val="21"/>
        </w:rPr>
        <w:t>.</w:t>
      </w:r>
      <w:r>
        <w:rPr>
          <w:rFonts w:ascii="宋体" w:hAnsi="宋体" w:hint="eastAsia"/>
          <w:szCs w:val="21"/>
        </w:rPr>
        <w:t xml:space="preserve"> 中国,专利文献种类,</w:t>
      </w:r>
      <w:r>
        <w:t xml:space="preserve"> 881089073</w:t>
      </w:r>
      <w:r>
        <w:rPr>
          <w:rFonts w:hAnsi="宋体"/>
          <w:szCs w:val="21"/>
        </w:rPr>
        <w:t>，</w:t>
      </w:r>
      <w:r>
        <w:rPr>
          <w:szCs w:val="21"/>
        </w:rPr>
        <w:t>2002.</w:t>
      </w:r>
    </w:p>
    <w:p w14:paraId="4400077E" w14:textId="77777777" w:rsidR="00D922D8" w:rsidRDefault="00D922D8" w:rsidP="00F94637">
      <w:pPr>
        <w:pStyle w:val="a"/>
      </w:pPr>
      <w:r>
        <w:rPr>
          <w:rFonts w:hAnsi="宋体"/>
        </w:rPr>
        <w:t>全国文献工作标准化技术委员会第六分委员会</w:t>
      </w:r>
      <w:r>
        <w:rPr>
          <w:rFonts w:hAnsi="宋体" w:hint="eastAsia"/>
        </w:rPr>
        <w:t>[S]</w:t>
      </w:r>
      <w:r>
        <w:rPr>
          <w:rFonts w:hAnsi="宋体"/>
        </w:rPr>
        <w:t>．</w:t>
      </w:r>
      <w:r>
        <w:t xml:space="preserve">GB 6447—86 </w:t>
      </w:r>
      <w:r>
        <w:rPr>
          <w:rFonts w:hAnsi="宋体"/>
        </w:rPr>
        <w:t>文摘编写规则．北京：中国标准出版社，</w:t>
      </w:r>
      <w:r>
        <w:t>1986.</w:t>
      </w:r>
    </w:p>
    <w:p w14:paraId="502C3B5F" w14:textId="77777777" w:rsidR="00D922D8" w:rsidRDefault="00D922D8" w:rsidP="00F94637">
      <w:pPr>
        <w:pStyle w:val="a"/>
        <w:rPr>
          <w:szCs w:val="21"/>
        </w:rPr>
      </w:pPr>
      <w:r>
        <w:rPr>
          <w:rFonts w:ascii="宋体" w:hAnsi="宋体" w:hint="eastAsia"/>
          <w:szCs w:val="21"/>
        </w:rPr>
        <w:t>王明亮. 关于中国学术期刊标准化数据库系统工程的进展</w:t>
      </w:r>
      <w:r>
        <w:rPr>
          <w:szCs w:val="21"/>
        </w:rPr>
        <w:t>[EB/01]</w:t>
      </w:r>
      <w:r>
        <w:rPr>
          <w:rFonts w:ascii="宋体" w:hAnsi="宋体"/>
          <w:szCs w:val="21"/>
        </w:rPr>
        <w:t>.</w:t>
      </w:r>
      <w:r>
        <w:rPr>
          <w:rFonts w:hint="eastAsia"/>
          <w:szCs w:val="21"/>
        </w:rPr>
        <w:t xml:space="preserve"> </w:t>
      </w:r>
      <w:r>
        <w:rPr>
          <w:szCs w:val="21"/>
        </w:rPr>
        <w:t xml:space="preserve"> http://www.cajcd.cn</w:t>
      </w:r>
      <w:bookmarkStart w:id="54" w:name="_Hlt161667960"/>
      <w:r>
        <w:rPr>
          <w:szCs w:val="21"/>
        </w:rPr>
        <w:t>/</w:t>
      </w:r>
      <w:bookmarkEnd w:id="54"/>
      <w:r>
        <w:rPr>
          <w:szCs w:val="21"/>
        </w:rPr>
        <w:t>pub/wml.txt/980810-2.html</w:t>
      </w:r>
      <w:r>
        <w:rPr>
          <w:szCs w:val="21"/>
          <w:u w:val="single"/>
        </w:rPr>
        <w:t>,</w:t>
      </w:r>
      <w:r>
        <w:rPr>
          <w:szCs w:val="21"/>
        </w:rPr>
        <w:t xml:space="preserve"> 1998-08-16/1998-10-04.</w:t>
      </w:r>
    </w:p>
    <w:p w14:paraId="4BEE9A1B" w14:textId="77777777" w:rsidR="00D922D8" w:rsidRDefault="00D922D8" w:rsidP="00F94637">
      <w:pPr>
        <w:pStyle w:val="a"/>
        <w:rPr>
          <w:szCs w:val="21"/>
        </w:rPr>
      </w:pPr>
    </w:p>
    <w:p w14:paraId="1B9ADB8C" w14:textId="77777777" w:rsidR="00D922D8" w:rsidRDefault="00D922D8" w:rsidP="00F94637">
      <w:pPr>
        <w:pStyle w:val="a"/>
        <w:rPr>
          <w:szCs w:val="21"/>
        </w:rPr>
      </w:pPr>
    </w:p>
    <w:p w14:paraId="1EE54641" w14:textId="77777777" w:rsidR="00D922D8" w:rsidRDefault="00D922D8">
      <w:pPr>
        <w:spacing w:line="320" w:lineRule="exact"/>
        <w:ind w:firstLine="480"/>
        <w:sectPr w:rsidR="00D922D8">
          <w:headerReference w:type="default" r:id="rId27"/>
          <w:pgSz w:w="11906" w:h="16838"/>
          <w:pgMar w:top="2155" w:right="1814" w:bottom="2155" w:left="1814" w:header="1701" w:footer="1701" w:gutter="0"/>
          <w:cols w:space="720"/>
          <w:docGrid w:type="linesAndChars" w:linePitch="312"/>
        </w:sectPr>
      </w:pPr>
      <w:r>
        <w:rPr>
          <w:szCs w:val="21"/>
        </w:rPr>
        <w:t>……</w:t>
      </w:r>
    </w:p>
    <w:p w14:paraId="5CC4EE86" w14:textId="77777777" w:rsidR="00D922D8" w:rsidRDefault="00D922D8" w:rsidP="00C40A84">
      <w:pPr>
        <w:pStyle w:val="0"/>
      </w:pPr>
      <w:bookmarkStart w:id="55" w:name="_Toc93734170"/>
      <w:bookmarkStart w:id="56" w:name="_Toc97428753"/>
      <w:r>
        <w:lastRenderedPageBreak/>
        <w:t>附录</w:t>
      </w:r>
      <w:r>
        <w:t>A ×××××</w:t>
      </w:r>
      <w:bookmarkEnd w:id="55"/>
      <w:bookmarkEnd w:id="56"/>
    </w:p>
    <w:p w14:paraId="09FF6C64" w14:textId="77777777" w:rsidR="00D922D8" w:rsidRDefault="00D922D8" w:rsidP="00A70DBA">
      <w:pPr>
        <w:pStyle w:val="aff"/>
        <w:ind w:firstLine="480"/>
      </w:pPr>
    </w:p>
    <w:p w14:paraId="26EDE669" w14:textId="77777777" w:rsidR="00D922D8" w:rsidRDefault="00D922D8">
      <w:pPr>
        <w:ind w:firstLine="480"/>
      </w:pPr>
      <w:r>
        <w:t>……</w:t>
      </w:r>
    </w:p>
    <w:p w14:paraId="0FAD18D3" w14:textId="77777777" w:rsidR="00D922D8" w:rsidRDefault="00D922D8">
      <w:pPr>
        <w:ind w:firstLine="480"/>
      </w:pPr>
    </w:p>
    <w:p w14:paraId="7E9DFF7C" w14:textId="77777777" w:rsidR="00D922D8" w:rsidRDefault="00D922D8">
      <w:pPr>
        <w:tabs>
          <w:tab w:val="right" w:leader="middleDot" w:pos="7740"/>
        </w:tabs>
        <w:spacing w:line="300" w:lineRule="auto"/>
        <w:ind w:firstLine="600"/>
        <w:jc w:val="center"/>
        <w:rPr>
          <w:rFonts w:eastAsia="黑体"/>
          <w:sz w:val="30"/>
          <w:szCs w:val="30"/>
        </w:rPr>
        <w:sectPr w:rsidR="00D922D8">
          <w:headerReference w:type="default" r:id="rId28"/>
          <w:pgSz w:w="11906" w:h="16838"/>
          <w:pgMar w:top="2155" w:right="1814" w:bottom="2155" w:left="1814" w:header="1701" w:footer="1701" w:gutter="0"/>
          <w:cols w:space="720"/>
          <w:docGrid w:type="linesAndChars" w:linePitch="312"/>
        </w:sectPr>
      </w:pPr>
    </w:p>
    <w:p w14:paraId="0E5F3807" w14:textId="77777777" w:rsidR="00D922D8" w:rsidRDefault="00D922D8" w:rsidP="00C40A84">
      <w:pPr>
        <w:pStyle w:val="0"/>
      </w:pPr>
      <w:bookmarkStart w:id="57" w:name="_Toc97428754"/>
      <w:r>
        <w:lastRenderedPageBreak/>
        <w:t>攻读学位期间的研究成果</w:t>
      </w:r>
      <w:bookmarkEnd w:id="57"/>
    </w:p>
    <w:p w14:paraId="75F5214F" w14:textId="77777777" w:rsidR="00D922D8" w:rsidRPr="00A70DBA" w:rsidRDefault="00D922D8" w:rsidP="00A70DBA">
      <w:pPr>
        <w:pStyle w:val="aff1"/>
        <w:rPr>
          <w:b/>
          <w:bCs w:val="0"/>
        </w:rPr>
      </w:pPr>
      <w:r w:rsidRPr="00A70DBA">
        <w:rPr>
          <w:b/>
          <w:bCs w:val="0"/>
        </w:rPr>
        <w:t>已发表论文：</w:t>
      </w:r>
    </w:p>
    <w:p w14:paraId="580BB973" w14:textId="28451340" w:rsidR="00D922D8" w:rsidRDefault="006B293C" w:rsidP="00A70DBA">
      <w:pPr>
        <w:pStyle w:val="aff1"/>
      </w:pPr>
      <w:r>
        <w:rPr>
          <w:rFonts w:hint="eastAsia"/>
        </w:rPr>
        <w:t>徐子晨，</w:t>
      </w:r>
      <w:proofErr w:type="gramStart"/>
      <w:r>
        <w:rPr>
          <w:rFonts w:hint="eastAsia"/>
        </w:rPr>
        <w:t>崔</w:t>
      </w:r>
      <w:proofErr w:type="gramEnd"/>
      <w:r>
        <w:rPr>
          <w:rFonts w:hint="eastAsia"/>
        </w:rPr>
        <w:t>傲，王玉皞，刘韬</w:t>
      </w:r>
      <w:r w:rsidR="006A6672">
        <w:rPr>
          <w:rFonts w:hint="eastAsia"/>
        </w:rPr>
        <w:t>.</w:t>
      </w:r>
      <w:r w:rsidR="006A6672">
        <w:t xml:space="preserve"> </w:t>
      </w:r>
      <w:r w:rsidR="00F404A2" w:rsidRPr="00F404A2">
        <w:rPr>
          <w:rFonts w:hint="eastAsia"/>
        </w:rPr>
        <w:t>基于</w:t>
      </w:r>
      <w:r w:rsidR="00F404A2">
        <w:rPr>
          <w:rFonts w:hint="eastAsia"/>
        </w:rPr>
        <w:t>RISC-V</w:t>
      </w:r>
      <w:r w:rsidR="00F404A2" w:rsidRPr="00F404A2">
        <w:rPr>
          <w:rFonts w:hint="eastAsia"/>
        </w:rPr>
        <w:t>架构的强化学习容器化方法研究</w:t>
      </w:r>
      <w:r w:rsidR="00D922D8">
        <w:t>.</w:t>
      </w:r>
      <w:r w:rsidR="00D922D8">
        <w:rPr>
          <w:rFonts w:hint="eastAsia"/>
        </w:rPr>
        <w:t xml:space="preserve"> </w:t>
      </w:r>
      <w:r w:rsidR="00247008">
        <w:rPr>
          <w:rFonts w:hint="eastAsia"/>
        </w:rPr>
        <w:t>计算机工程与科学</w:t>
      </w:r>
      <w:r w:rsidR="00D922D8">
        <w:t>[J].</w:t>
      </w:r>
      <w:r w:rsidR="006F6168">
        <w:rPr>
          <w:rFonts w:hint="eastAsia"/>
        </w:rPr>
        <w:t xml:space="preserve"> </w:t>
      </w:r>
      <w:r w:rsidR="00D922D8">
        <w:t>20</w:t>
      </w:r>
      <w:r w:rsidR="006F6168">
        <w:t>21</w:t>
      </w:r>
      <w:r w:rsidR="00D922D8">
        <w:t>，</w:t>
      </w:r>
      <w:r w:rsidR="006F6168">
        <w:t>43</w:t>
      </w:r>
      <w:r w:rsidR="00D922D8">
        <w:rPr>
          <w:rFonts w:hint="eastAsia"/>
        </w:rPr>
        <w:t>(</w:t>
      </w:r>
      <w:r w:rsidR="006F6168">
        <w:t>2</w:t>
      </w:r>
      <w:r w:rsidR="00D922D8">
        <w:rPr>
          <w:rFonts w:hint="eastAsia"/>
        </w:rPr>
        <w:t>)</w:t>
      </w:r>
      <w:r w:rsidR="00D922D8">
        <w:t>:</w:t>
      </w:r>
      <w:r w:rsidR="00D922D8">
        <w:rPr>
          <w:rFonts w:hint="eastAsia"/>
        </w:rPr>
        <w:t xml:space="preserve"> </w:t>
      </w:r>
      <w:r w:rsidR="00D922D8">
        <w:t>70-74.</w:t>
      </w:r>
    </w:p>
    <w:p w14:paraId="54D66464" w14:textId="77777777" w:rsidR="00D922D8" w:rsidRDefault="00D922D8" w:rsidP="00A70DBA">
      <w:pPr>
        <w:pStyle w:val="aff1"/>
      </w:pPr>
      <w:r>
        <w:t>XXX</w:t>
      </w:r>
      <w:r>
        <w:t>，</w:t>
      </w:r>
      <w:r>
        <w:t>XX.</w:t>
      </w:r>
      <w:r>
        <w:rPr>
          <w:rFonts w:hint="eastAsia"/>
        </w:rPr>
        <w:t xml:space="preserve"> </w:t>
      </w:r>
      <w:r>
        <w:rPr>
          <w:rFonts w:hint="eastAsia"/>
        </w:rPr>
        <w:t>区域</w:t>
      </w:r>
      <w:r>
        <w:t>经济相互作用研究</w:t>
      </w:r>
      <w:r>
        <w:t>[J].</w:t>
      </w:r>
      <w:r>
        <w:rPr>
          <w:rFonts w:hint="eastAsia"/>
        </w:rPr>
        <w:t xml:space="preserve"> </w:t>
      </w:r>
      <w:r>
        <w:t>国内经济与中部经济，</w:t>
      </w:r>
      <w:r>
        <w:t>200</w:t>
      </w:r>
      <w:r>
        <w:rPr>
          <w:rFonts w:hint="eastAsia"/>
        </w:rPr>
        <w:t>2 (</w:t>
      </w:r>
      <w:r>
        <w:rPr>
          <w:rFonts w:hint="eastAsia"/>
        </w:rPr>
        <w:t>已录用</w:t>
      </w:r>
      <w:r>
        <w:rPr>
          <w:rFonts w:hint="eastAsia"/>
        </w:rPr>
        <w:t>).</w:t>
      </w:r>
    </w:p>
    <w:p w14:paraId="3FD63495" w14:textId="77777777" w:rsidR="00D922D8" w:rsidRDefault="00D922D8" w:rsidP="00A70DBA">
      <w:pPr>
        <w:pStyle w:val="aff1"/>
      </w:pPr>
    </w:p>
    <w:p w14:paraId="17AC1352" w14:textId="77777777" w:rsidR="00D922D8" w:rsidRDefault="00D922D8" w:rsidP="00A70DBA">
      <w:pPr>
        <w:pStyle w:val="aff1"/>
      </w:pPr>
      <w:r>
        <w:t>……</w:t>
      </w:r>
    </w:p>
    <w:p w14:paraId="3F6DE670" w14:textId="77777777" w:rsidR="00D922D8" w:rsidRDefault="00D922D8" w:rsidP="00A70DBA">
      <w:pPr>
        <w:pStyle w:val="aff1"/>
      </w:pPr>
    </w:p>
    <w:p w14:paraId="7927BED8" w14:textId="77777777" w:rsidR="00D922D8" w:rsidRDefault="00D922D8" w:rsidP="00A70DBA">
      <w:pPr>
        <w:pStyle w:val="aff1"/>
      </w:pPr>
    </w:p>
    <w:p w14:paraId="04D15397" w14:textId="77777777" w:rsidR="00D922D8" w:rsidRDefault="00D922D8" w:rsidP="00F404A2">
      <w:pPr>
        <w:spacing w:line="320" w:lineRule="exact"/>
        <w:ind w:firstLineChars="0" w:firstLine="0"/>
        <w:rPr>
          <w:bCs/>
          <w:szCs w:val="21"/>
        </w:rPr>
      </w:pPr>
    </w:p>
    <w:p w14:paraId="6D8089B7" w14:textId="77777777" w:rsidR="00D922D8" w:rsidRDefault="00D922D8">
      <w:pPr>
        <w:spacing w:line="320" w:lineRule="exact"/>
        <w:ind w:firstLine="480"/>
        <w:rPr>
          <w:bCs/>
          <w:szCs w:val="21"/>
        </w:rPr>
      </w:pPr>
      <w:r>
        <w:rPr>
          <w:bCs/>
          <w:szCs w:val="21"/>
        </w:rPr>
        <w:t>……</w:t>
      </w:r>
    </w:p>
    <w:p w14:paraId="773024B8" w14:textId="77777777" w:rsidR="00D922D8" w:rsidRDefault="00D922D8">
      <w:pPr>
        <w:spacing w:line="320" w:lineRule="exact"/>
        <w:ind w:firstLine="480"/>
        <w:rPr>
          <w:bCs/>
          <w:szCs w:val="21"/>
        </w:rPr>
      </w:pPr>
    </w:p>
    <w:sectPr w:rsidR="00D922D8">
      <w:headerReference w:type="default" r:id="rId29"/>
      <w:pgSz w:w="11906" w:h="16838"/>
      <w:pgMar w:top="2155" w:right="1814" w:bottom="2155" w:left="1814" w:header="1701" w:footer="1701"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E737CC" w14:textId="77777777" w:rsidR="00FF40B1" w:rsidRDefault="00FF40B1">
      <w:pPr>
        <w:ind w:firstLine="480"/>
      </w:pPr>
      <w:r>
        <w:separator/>
      </w:r>
    </w:p>
  </w:endnote>
  <w:endnote w:type="continuationSeparator" w:id="0">
    <w:p w14:paraId="3FBE8A44" w14:textId="77777777" w:rsidR="00FF40B1" w:rsidRDefault="00FF40B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95B7D" w14:textId="77777777" w:rsidR="00D922D8" w:rsidRDefault="00D922D8">
    <w:pPr>
      <w:pStyle w:val="ad"/>
      <w:framePr w:wrap="around" w:vAnchor="text" w:hAnchor="margin" w:xAlign="center" w:y="1"/>
      <w:ind w:firstLine="360"/>
      <w:rPr>
        <w:rStyle w:val="a5"/>
      </w:rPr>
    </w:pPr>
    <w:r>
      <w:fldChar w:fldCharType="begin"/>
    </w:r>
    <w:r>
      <w:rPr>
        <w:rStyle w:val="a5"/>
      </w:rPr>
      <w:instrText xml:space="preserve">PAGE  </w:instrText>
    </w:r>
    <w:r>
      <w:fldChar w:fldCharType="end"/>
    </w:r>
  </w:p>
  <w:p w14:paraId="38D775A5" w14:textId="77777777" w:rsidR="00D922D8" w:rsidRDefault="00D922D8">
    <w:pPr>
      <w:pStyle w:val="ad"/>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27B23" w14:textId="77777777" w:rsidR="00D922D8" w:rsidRDefault="00D922D8">
    <w:pPr>
      <w:pStyle w:val="ad"/>
      <w:ind w:firstLine="420"/>
      <w:jc w:val="center"/>
      <w:rPr>
        <w:rFonts w:ascii="宋体" w:hAnsi="宋体"/>
        <w:sz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B326D" w14:textId="77777777" w:rsidR="000D580B" w:rsidRDefault="000D580B">
    <w:pPr>
      <w:pStyle w:val="ad"/>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C2744" w14:textId="77777777" w:rsidR="00D922D8" w:rsidRDefault="00D922D8">
    <w:pPr>
      <w:pStyle w:val="ad"/>
      <w:ind w:firstLine="360"/>
      <w:jc w:val="center"/>
      <w:rPr>
        <w:rFonts w:ascii="宋体" w:hAnsi="宋体"/>
        <w:sz w:val="21"/>
      </w:rPr>
    </w:pPr>
    <w:r>
      <w:fldChar w:fldCharType="begin"/>
    </w:r>
    <w:r>
      <w:rPr>
        <w:rStyle w:val="a5"/>
      </w:rPr>
      <w:instrText xml:space="preserve"> PAGE </w:instrText>
    </w:r>
    <w:r>
      <w:fldChar w:fldCharType="separate"/>
    </w:r>
    <w:r w:rsidR="007531A2">
      <w:rPr>
        <w:rStyle w:val="a5"/>
        <w:noProof/>
      </w:rPr>
      <w:t>V</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A4684" w14:textId="77777777" w:rsidR="00D922D8" w:rsidRDefault="00D922D8">
    <w:pPr>
      <w:pStyle w:val="ad"/>
      <w:ind w:firstLine="420"/>
      <w:jc w:val="center"/>
      <w:rPr>
        <w:rFonts w:ascii="宋体" w:hAnsi="宋体"/>
        <w:sz w:val="21"/>
      </w:rPr>
    </w:pPr>
    <w:r>
      <w:rPr>
        <w:rFonts w:ascii="宋体" w:hAnsi="宋体"/>
        <w:sz w:val="21"/>
      </w:rPr>
      <w:fldChar w:fldCharType="begin"/>
    </w:r>
    <w:r>
      <w:rPr>
        <w:rStyle w:val="a5"/>
        <w:rFonts w:ascii="宋体" w:hAnsi="宋体"/>
        <w:sz w:val="21"/>
      </w:rPr>
      <w:instrText xml:space="preserve"> PAGE </w:instrText>
    </w:r>
    <w:r>
      <w:rPr>
        <w:rFonts w:ascii="宋体" w:hAnsi="宋体"/>
        <w:sz w:val="21"/>
      </w:rPr>
      <w:fldChar w:fldCharType="separate"/>
    </w:r>
    <w:r w:rsidR="007531A2">
      <w:rPr>
        <w:rStyle w:val="a5"/>
        <w:rFonts w:ascii="宋体" w:hAnsi="宋体"/>
        <w:noProof/>
        <w:sz w:val="21"/>
      </w:rPr>
      <w:t>11</w:t>
    </w:r>
    <w:r>
      <w:rPr>
        <w:rFonts w:ascii="宋体" w:hAnsi="宋体"/>
        <w:sz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06E1A" w14:textId="77777777" w:rsidR="00FF40B1" w:rsidRDefault="00FF40B1">
      <w:pPr>
        <w:ind w:firstLine="480"/>
      </w:pPr>
      <w:r>
        <w:separator/>
      </w:r>
    </w:p>
  </w:footnote>
  <w:footnote w:type="continuationSeparator" w:id="0">
    <w:p w14:paraId="2BE9624B" w14:textId="77777777" w:rsidR="00FF40B1" w:rsidRDefault="00FF40B1">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407DD" w14:textId="77777777" w:rsidR="000D580B" w:rsidRDefault="000D580B">
    <w:pPr>
      <w:pStyle w:val="ae"/>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54BD6" w14:textId="77777777" w:rsidR="00D922D8" w:rsidRPr="00842FA8" w:rsidRDefault="00842FA8" w:rsidP="00842FA8">
    <w:pPr>
      <w:pStyle w:val="ae"/>
      <w:ind w:firstLine="360"/>
    </w:pPr>
    <w:r>
      <w:rPr>
        <w:rFonts w:hint="eastAsia"/>
      </w:rPr>
      <w:t>第</w:t>
    </w:r>
    <w:r>
      <w:rPr>
        <w:rFonts w:hint="eastAsia"/>
      </w:rPr>
      <w:t>4</w:t>
    </w:r>
    <w:r>
      <w:rPr>
        <w:rFonts w:hint="eastAsia"/>
      </w:rPr>
      <w:t>章</w:t>
    </w:r>
    <w:r>
      <w:rPr>
        <w:rFonts w:hint="eastAsia"/>
      </w:rPr>
      <w:t xml:space="preserve"> </w:t>
    </w:r>
    <w:r>
      <w:rPr>
        <w:rFonts w:hint="eastAsia"/>
      </w:rPr>
      <w:t>基于</w:t>
    </w:r>
    <w:r>
      <w:t>RISC-V</w:t>
    </w:r>
    <w:r>
      <w:rPr>
        <w:rFonts w:hint="eastAsia"/>
      </w:rPr>
      <w:t>架构的容器化方法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1BCCF" w14:textId="77777777" w:rsidR="00842FA8" w:rsidRPr="00842FA8" w:rsidRDefault="00842FA8" w:rsidP="00842FA8">
    <w:pPr>
      <w:pStyle w:val="aff3"/>
    </w:pPr>
    <w:r>
      <w:rPr>
        <w:rFonts w:hint="eastAsia"/>
      </w:rPr>
      <w:t>第</w:t>
    </w:r>
    <w:r>
      <w:rPr>
        <w:rFonts w:hint="eastAsia"/>
      </w:rPr>
      <w:t>4</w:t>
    </w:r>
    <w:r>
      <w:rPr>
        <w:rFonts w:hint="eastAsia"/>
      </w:rPr>
      <w:t>章</w:t>
    </w:r>
    <w:r>
      <w:rPr>
        <w:rFonts w:hint="eastAsia"/>
      </w:rPr>
      <w:t xml:space="preserve"> </w:t>
    </w:r>
    <w:r>
      <w:rPr>
        <w:rFonts w:hint="eastAsia"/>
      </w:rPr>
      <w:t>基于</w:t>
    </w:r>
    <w:r>
      <w:t>RISC-V</w:t>
    </w:r>
    <w:r>
      <w:rPr>
        <w:rFonts w:hint="eastAsia"/>
      </w:rPr>
      <w:t>架构的容器化方法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F19BE" w14:textId="77777777" w:rsidR="006921D8" w:rsidRPr="006921D8" w:rsidRDefault="006921D8" w:rsidP="006921D8">
    <w:pPr>
      <w:pStyle w:val="aff3"/>
    </w:pPr>
    <w:r w:rsidRPr="006921D8">
      <w:rPr>
        <w:rFonts w:hint="eastAsia"/>
      </w:rPr>
      <w:t>第</w:t>
    </w:r>
    <w:r w:rsidRPr="006921D8">
      <w:rPr>
        <w:rFonts w:hint="eastAsia"/>
      </w:rPr>
      <w:t>5</w:t>
    </w:r>
    <w:r w:rsidRPr="006921D8">
      <w:rPr>
        <w:rFonts w:hint="eastAsia"/>
      </w:rPr>
      <w:t>章</w:t>
    </w:r>
    <w:r w:rsidRPr="006921D8">
      <w:rPr>
        <w:rFonts w:hint="eastAsia"/>
      </w:rPr>
      <w:t xml:space="preserve"> </w:t>
    </w:r>
    <w:r w:rsidRPr="006921D8">
      <w:rPr>
        <w:rFonts w:hint="eastAsia"/>
      </w:rPr>
      <w:t>实验设计与分析</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203FE" w14:textId="77777777" w:rsidR="00D922D8" w:rsidRDefault="00D922D8" w:rsidP="006F7F3B">
    <w:pPr>
      <w:pStyle w:val="aff3"/>
    </w:pPr>
    <w:r>
      <w:rPr>
        <w:rFonts w:hint="eastAsia"/>
      </w:rPr>
      <w:t>第</w:t>
    </w:r>
    <w:r w:rsidR="006F7F3B">
      <w:t>6</w:t>
    </w:r>
    <w:r>
      <w:rPr>
        <w:rFonts w:hint="eastAsia"/>
      </w:rPr>
      <w:t>章</w:t>
    </w:r>
    <w:r>
      <w:rPr>
        <w:rFonts w:hint="eastAsia"/>
      </w:rPr>
      <w:t xml:space="preserve"> </w:t>
    </w:r>
    <w:r>
      <w:rPr>
        <w:rFonts w:hint="eastAsia"/>
      </w:rPr>
      <w:t>结论与展望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5F0F7" w14:textId="77777777" w:rsidR="00D922D8" w:rsidRDefault="00D922D8" w:rsidP="005C5E21">
    <w:pPr>
      <w:pStyle w:val="aff3"/>
    </w:pPr>
    <w:r>
      <w:rPr>
        <w:rFonts w:hint="eastAsia"/>
      </w:rPr>
      <w:t>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8CC0C" w14:textId="77777777" w:rsidR="00D922D8" w:rsidRDefault="00D922D8" w:rsidP="005C5E21">
    <w:pPr>
      <w:pStyle w:val="aff3"/>
    </w:pPr>
    <w:r>
      <w:rPr>
        <w:rFonts w:hint="eastAsia"/>
      </w:rPr>
      <w:t>参考文献</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93CC2" w14:textId="77777777" w:rsidR="00D922D8" w:rsidRDefault="00D922D8" w:rsidP="005C5E21">
    <w:pPr>
      <w:pStyle w:val="aff3"/>
    </w:pPr>
    <w:r>
      <w:rPr>
        <w:rFonts w:hint="eastAsia"/>
      </w:rPr>
      <w:t>附录</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0668E" w14:textId="77777777" w:rsidR="00D922D8" w:rsidRDefault="00D922D8" w:rsidP="005C5E21">
    <w:pPr>
      <w:pStyle w:val="aff3"/>
      <w:rPr>
        <w:rFonts w:hAnsi="宋体"/>
        <w:szCs w:val="21"/>
      </w:rPr>
    </w:pPr>
    <w:r>
      <w:t>攻读学位期间的研究成果</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55584" w14:textId="77777777" w:rsidR="000D580B" w:rsidRDefault="000D580B">
    <w:pPr>
      <w:pStyle w:val="ae"/>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ABDF6E" w14:textId="77777777" w:rsidR="000D580B" w:rsidRDefault="000D580B">
    <w:pPr>
      <w:pStyle w:val="ae"/>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8BA6D" w14:textId="77777777" w:rsidR="00D922D8" w:rsidRPr="008E3069" w:rsidRDefault="00D922D8" w:rsidP="008E3069">
    <w:pPr>
      <w:pStyle w:val="aff3"/>
    </w:pPr>
    <w:r w:rsidRPr="008E3069">
      <w:rPr>
        <w:rFonts w:hint="eastAsia"/>
      </w:rPr>
      <w:t>声明和授权书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9F9D9" w14:textId="77777777" w:rsidR="00D922D8" w:rsidRDefault="00D922D8" w:rsidP="00FC07C9">
    <w:pPr>
      <w:pStyle w:val="aff3"/>
    </w:pPr>
    <w:r>
      <w:rPr>
        <w:rFonts w:hint="eastAsia"/>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F2434" w14:textId="77777777" w:rsidR="00D922D8" w:rsidRDefault="00D922D8" w:rsidP="00FC07C9">
    <w:pPr>
      <w:pStyle w:val="aff3"/>
    </w:pPr>
    <w:r>
      <w:rPr>
        <w:rFonts w:hint="eastAsia"/>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D860C" w14:textId="77777777" w:rsidR="00D922D8" w:rsidRDefault="00D922D8" w:rsidP="00FC07C9">
    <w:pPr>
      <w:pStyle w:val="aff3"/>
    </w:pPr>
    <w:r>
      <w:rPr>
        <w:rFonts w:hint="eastAsia"/>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009E3" w14:textId="77777777" w:rsidR="00D922D8" w:rsidRDefault="00D922D8" w:rsidP="00FC07C9">
    <w:pPr>
      <w:pStyle w:val="aff3"/>
    </w:pPr>
    <w:r>
      <w:rPr>
        <w:rFonts w:hint="eastAsia"/>
      </w:rPr>
      <w:t>第</w:t>
    </w:r>
    <w:r>
      <w:rPr>
        <w:rFonts w:hint="eastAsia"/>
      </w:rPr>
      <w:t>1</w:t>
    </w:r>
    <w:r>
      <w:rPr>
        <w:rFonts w:hint="eastAsia"/>
      </w:rPr>
      <w:t>章</w:t>
    </w:r>
    <w:r>
      <w:rPr>
        <w:rFonts w:hint="eastAsia"/>
      </w:rPr>
      <w:t xml:space="preserve"> </w:t>
    </w:r>
    <w:r>
      <w:rPr>
        <w:rFonts w:hint="eastAsia"/>
      </w:rPr>
      <w:t>引言</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5A91F" w14:textId="68CE184B" w:rsidR="00FC07C9" w:rsidRPr="00FC07C9" w:rsidRDefault="00FC07C9" w:rsidP="00FC07C9">
    <w:pPr>
      <w:pStyle w:val="aff3"/>
    </w:pPr>
    <w:r>
      <w:rPr>
        <w:rFonts w:hint="eastAsia"/>
      </w:rPr>
      <w:t>第</w:t>
    </w:r>
    <w:r>
      <w:rPr>
        <w:rFonts w:hint="eastAsia"/>
      </w:rPr>
      <w:t>2</w:t>
    </w:r>
    <w:r>
      <w:rPr>
        <w:rFonts w:hint="eastAsia"/>
      </w:rPr>
      <w:t>章</w:t>
    </w:r>
    <w:r>
      <w:rPr>
        <w:rFonts w:hint="eastAsia"/>
      </w:rPr>
      <w:t xml:space="preserve"> </w:t>
    </w:r>
    <w:r w:rsidR="00035E16" w:rsidRPr="00035E16">
      <w:rPr>
        <w:rFonts w:hint="eastAsia"/>
      </w:rPr>
      <w:t>RISC-V</w:t>
    </w:r>
    <w:r w:rsidR="00035E16" w:rsidRPr="00035E16">
      <w:rPr>
        <w:rFonts w:hint="eastAsia"/>
      </w:rPr>
      <w:t>指令集与可重现性研究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2121D"/>
    <w:multiLevelType w:val="hybridMultilevel"/>
    <w:tmpl w:val="0F300D0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BC32C54"/>
    <w:multiLevelType w:val="multilevel"/>
    <w:tmpl w:val="1BC32C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2D695A4F"/>
    <w:multiLevelType w:val="multilevel"/>
    <w:tmpl w:val="2D695A4F"/>
    <w:lvl w:ilvl="0">
      <w:start w:val="1"/>
      <w:numFmt w:val="decimal"/>
      <w:lvlText w:val="[%1]"/>
      <w:lvlJc w:val="left"/>
      <w:pPr>
        <w:tabs>
          <w:tab w:val="num" w:pos="420"/>
        </w:tabs>
        <w:ind w:left="420" w:hanging="42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60EE55DF"/>
    <w:multiLevelType w:val="hybridMultilevel"/>
    <w:tmpl w:val="3DAC57F2"/>
    <w:lvl w:ilvl="0" w:tplc="6486084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57223EF"/>
    <w:multiLevelType w:val="hybridMultilevel"/>
    <w:tmpl w:val="8BB4E7FC"/>
    <w:lvl w:ilvl="0" w:tplc="377AD1A4">
      <w:start w:val="1"/>
      <w:numFmt w:val="decimal"/>
      <w:pStyle w:val="a"/>
      <w:lvlText w:val="[%1]"/>
      <w:lvlJc w:val="center"/>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B8C74AB"/>
    <w:multiLevelType w:val="multilevel"/>
    <w:tmpl w:val="7B8C74AB"/>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7D585DE7"/>
    <w:multiLevelType w:val="hybridMultilevel"/>
    <w:tmpl w:val="768665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5"/>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978"/>
    <w:rsid w:val="0000168D"/>
    <w:rsid w:val="00003808"/>
    <w:rsid w:val="000059DC"/>
    <w:rsid w:val="0001660B"/>
    <w:rsid w:val="000235B4"/>
    <w:rsid w:val="00035E16"/>
    <w:rsid w:val="0004301E"/>
    <w:rsid w:val="00045156"/>
    <w:rsid w:val="0004540D"/>
    <w:rsid w:val="00047308"/>
    <w:rsid w:val="0005032D"/>
    <w:rsid w:val="000503C0"/>
    <w:rsid w:val="00053B84"/>
    <w:rsid w:val="00061DDD"/>
    <w:rsid w:val="00062BA5"/>
    <w:rsid w:val="00074F4F"/>
    <w:rsid w:val="000764F6"/>
    <w:rsid w:val="00080234"/>
    <w:rsid w:val="00080357"/>
    <w:rsid w:val="00087AE4"/>
    <w:rsid w:val="00090066"/>
    <w:rsid w:val="00095B2A"/>
    <w:rsid w:val="00095FA2"/>
    <w:rsid w:val="000B0CB9"/>
    <w:rsid w:val="000B17FF"/>
    <w:rsid w:val="000B48C7"/>
    <w:rsid w:val="000B638A"/>
    <w:rsid w:val="000B694B"/>
    <w:rsid w:val="000D580B"/>
    <w:rsid w:val="000D5ACA"/>
    <w:rsid w:val="000E5B6B"/>
    <w:rsid w:val="000E5DF2"/>
    <w:rsid w:val="000F0D9C"/>
    <w:rsid w:val="000F4080"/>
    <w:rsid w:val="000F5005"/>
    <w:rsid w:val="000F79A1"/>
    <w:rsid w:val="001023C4"/>
    <w:rsid w:val="00103A62"/>
    <w:rsid w:val="00106ED2"/>
    <w:rsid w:val="00107AE5"/>
    <w:rsid w:val="00114A5F"/>
    <w:rsid w:val="001244D3"/>
    <w:rsid w:val="00126A55"/>
    <w:rsid w:val="001416BB"/>
    <w:rsid w:val="001420F5"/>
    <w:rsid w:val="00147FEA"/>
    <w:rsid w:val="00150732"/>
    <w:rsid w:val="00152DF9"/>
    <w:rsid w:val="00152F2A"/>
    <w:rsid w:val="001550F6"/>
    <w:rsid w:val="0015675D"/>
    <w:rsid w:val="0016035A"/>
    <w:rsid w:val="00160BEB"/>
    <w:rsid w:val="0016176D"/>
    <w:rsid w:val="00161DAA"/>
    <w:rsid w:val="00167C8E"/>
    <w:rsid w:val="00167ED1"/>
    <w:rsid w:val="00174656"/>
    <w:rsid w:val="00176417"/>
    <w:rsid w:val="001802C3"/>
    <w:rsid w:val="001839E8"/>
    <w:rsid w:val="00197C58"/>
    <w:rsid w:val="00197DD1"/>
    <w:rsid w:val="001A19B0"/>
    <w:rsid w:val="001A2923"/>
    <w:rsid w:val="001A2F79"/>
    <w:rsid w:val="001B1014"/>
    <w:rsid w:val="001B12AD"/>
    <w:rsid w:val="001B31F2"/>
    <w:rsid w:val="001B5E1A"/>
    <w:rsid w:val="001B7D8B"/>
    <w:rsid w:val="001C1B23"/>
    <w:rsid w:val="001C22EE"/>
    <w:rsid w:val="001C2E91"/>
    <w:rsid w:val="001C7912"/>
    <w:rsid w:val="001D667A"/>
    <w:rsid w:val="001E4978"/>
    <w:rsid w:val="001E5F21"/>
    <w:rsid w:val="001E7181"/>
    <w:rsid w:val="001F0C9F"/>
    <w:rsid w:val="001F1E76"/>
    <w:rsid w:val="001F3245"/>
    <w:rsid w:val="001F5782"/>
    <w:rsid w:val="001F7470"/>
    <w:rsid w:val="0020012B"/>
    <w:rsid w:val="00200AE4"/>
    <w:rsid w:val="00210360"/>
    <w:rsid w:val="002131BD"/>
    <w:rsid w:val="00216E58"/>
    <w:rsid w:val="00216FE2"/>
    <w:rsid w:val="00227DF4"/>
    <w:rsid w:val="00247008"/>
    <w:rsid w:val="0026216B"/>
    <w:rsid w:val="00263EC5"/>
    <w:rsid w:val="002675D7"/>
    <w:rsid w:val="0027077A"/>
    <w:rsid w:val="002725F4"/>
    <w:rsid w:val="00275D81"/>
    <w:rsid w:val="002813CB"/>
    <w:rsid w:val="00282020"/>
    <w:rsid w:val="00296325"/>
    <w:rsid w:val="002A65F6"/>
    <w:rsid w:val="002B0AA6"/>
    <w:rsid w:val="002C084B"/>
    <w:rsid w:val="002C3FAA"/>
    <w:rsid w:val="002D2FF3"/>
    <w:rsid w:val="002D65C5"/>
    <w:rsid w:val="002D6DA5"/>
    <w:rsid w:val="002D792E"/>
    <w:rsid w:val="002E0E35"/>
    <w:rsid w:val="0030516D"/>
    <w:rsid w:val="00305346"/>
    <w:rsid w:val="00312251"/>
    <w:rsid w:val="003124FD"/>
    <w:rsid w:val="00317FEB"/>
    <w:rsid w:val="00324984"/>
    <w:rsid w:val="00330D91"/>
    <w:rsid w:val="00332861"/>
    <w:rsid w:val="003401F3"/>
    <w:rsid w:val="0034103D"/>
    <w:rsid w:val="00342105"/>
    <w:rsid w:val="003447EC"/>
    <w:rsid w:val="00361040"/>
    <w:rsid w:val="0036212C"/>
    <w:rsid w:val="00370624"/>
    <w:rsid w:val="0037078A"/>
    <w:rsid w:val="0037431D"/>
    <w:rsid w:val="00375BB0"/>
    <w:rsid w:val="003777EB"/>
    <w:rsid w:val="003875C0"/>
    <w:rsid w:val="0039554C"/>
    <w:rsid w:val="003A335E"/>
    <w:rsid w:val="003A68AD"/>
    <w:rsid w:val="003D2A08"/>
    <w:rsid w:val="003E543A"/>
    <w:rsid w:val="003E6D01"/>
    <w:rsid w:val="003E6FB3"/>
    <w:rsid w:val="003F0F6F"/>
    <w:rsid w:val="003F6309"/>
    <w:rsid w:val="00411511"/>
    <w:rsid w:val="004153CA"/>
    <w:rsid w:val="00416547"/>
    <w:rsid w:val="00437474"/>
    <w:rsid w:val="004457FE"/>
    <w:rsid w:val="00456A0C"/>
    <w:rsid w:val="00463DDA"/>
    <w:rsid w:val="00464A63"/>
    <w:rsid w:val="0047085C"/>
    <w:rsid w:val="004710E5"/>
    <w:rsid w:val="00474AE0"/>
    <w:rsid w:val="004911E4"/>
    <w:rsid w:val="0049233E"/>
    <w:rsid w:val="004941C2"/>
    <w:rsid w:val="004A0194"/>
    <w:rsid w:val="004A0579"/>
    <w:rsid w:val="004A3B81"/>
    <w:rsid w:val="004A4567"/>
    <w:rsid w:val="004A5167"/>
    <w:rsid w:val="004A6F9C"/>
    <w:rsid w:val="004B29FA"/>
    <w:rsid w:val="004C223D"/>
    <w:rsid w:val="004D2176"/>
    <w:rsid w:val="004F44F9"/>
    <w:rsid w:val="004F6AE3"/>
    <w:rsid w:val="00500D91"/>
    <w:rsid w:val="005011CE"/>
    <w:rsid w:val="005036D3"/>
    <w:rsid w:val="0050611F"/>
    <w:rsid w:val="00526D74"/>
    <w:rsid w:val="0052784A"/>
    <w:rsid w:val="00527ADA"/>
    <w:rsid w:val="00533981"/>
    <w:rsid w:val="005345BB"/>
    <w:rsid w:val="00547B2E"/>
    <w:rsid w:val="005504E3"/>
    <w:rsid w:val="0055393C"/>
    <w:rsid w:val="00555A4C"/>
    <w:rsid w:val="00560C0C"/>
    <w:rsid w:val="00566237"/>
    <w:rsid w:val="00572A27"/>
    <w:rsid w:val="0057600F"/>
    <w:rsid w:val="005763B7"/>
    <w:rsid w:val="00590917"/>
    <w:rsid w:val="0059138E"/>
    <w:rsid w:val="005A307B"/>
    <w:rsid w:val="005A34F2"/>
    <w:rsid w:val="005B1ADF"/>
    <w:rsid w:val="005B476C"/>
    <w:rsid w:val="005B5F64"/>
    <w:rsid w:val="005B7F6F"/>
    <w:rsid w:val="005C03D6"/>
    <w:rsid w:val="005C0A12"/>
    <w:rsid w:val="005C5E21"/>
    <w:rsid w:val="005C63C2"/>
    <w:rsid w:val="005C69C2"/>
    <w:rsid w:val="005C79E7"/>
    <w:rsid w:val="005D0737"/>
    <w:rsid w:val="005D57BC"/>
    <w:rsid w:val="005D77C2"/>
    <w:rsid w:val="0061004B"/>
    <w:rsid w:val="006101EB"/>
    <w:rsid w:val="0061060F"/>
    <w:rsid w:val="00617240"/>
    <w:rsid w:val="006178E9"/>
    <w:rsid w:val="00621223"/>
    <w:rsid w:val="006227EF"/>
    <w:rsid w:val="00622FF5"/>
    <w:rsid w:val="00623854"/>
    <w:rsid w:val="00626062"/>
    <w:rsid w:val="006301FD"/>
    <w:rsid w:val="00630CF6"/>
    <w:rsid w:val="006371B7"/>
    <w:rsid w:val="0064050D"/>
    <w:rsid w:val="006422A2"/>
    <w:rsid w:val="00642815"/>
    <w:rsid w:val="006508B3"/>
    <w:rsid w:val="00651CC5"/>
    <w:rsid w:val="00660079"/>
    <w:rsid w:val="0066040B"/>
    <w:rsid w:val="00661BAB"/>
    <w:rsid w:val="00663D74"/>
    <w:rsid w:val="006832B4"/>
    <w:rsid w:val="006837FA"/>
    <w:rsid w:val="00683CD3"/>
    <w:rsid w:val="006870F5"/>
    <w:rsid w:val="0068765F"/>
    <w:rsid w:val="00690D65"/>
    <w:rsid w:val="006921D8"/>
    <w:rsid w:val="006A168E"/>
    <w:rsid w:val="006A6672"/>
    <w:rsid w:val="006A6B45"/>
    <w:rsid w:val="006B0768"/>
    <w:rsid w:val="006B0FCE"/>
    <w:rsid w:val="006B293C"/>
    <w:rsid w:val="006B41CC"/>
    <w:rsid w:val="006B4C21"/>
    <w:rsid w:val="006C499E"/>
    <w:rsid w:val="006C5B9F"/>
    <w:rsid w:val="006D4AA8"/>
    <w:rsid w:val="006D7A30"/>
    <w:rsid w:val="006D7A59"/>
    <w:rsid w:val="006E17E1"/>
    <w:rsid w:val="006E65B2"/>
    <w:rsid w:val="006F291A"/>
    <w:rsid w:val="006F3B66"/>
    <w:rsid w:val="006F447F"/>
    <w:rsid w:val="006F4E45"/>
    <w:rsid w:val="006F6168"/>
    <w:rsid w:val="006F7F3B"/>
    <w:rsid w:val="007026D4"/>
    <w:rsid w:val="007077FC"/>
    <w:rsid w:val="00712BC8"/>
    <w:rsid w:val="00720E9C"/>
    <w:rsid w:val="0072384B"/>
    <w:rsid w:val="00724A1B"/>
    <w:rsid w:val="00726CD6"/>
    <w:rsid w:val="00730261"/>
    <w:rsid w:val="00730C29"/>
    <w:rsid w:val="00731EAA"/>
    <w:rsid w:val="0073337B"/>
    <w:rsid w:val="007339AD"/>
    <w:rsid w:val="007351B2"/>
    <w:rsid w:val="00743EC3"/>
    <w:rsid w:val="00746438"/>
    <w:rsid w:val="007513E5"/>
    <w:rsid w:val="00751BB9"/>
    <w:rsid w:val="007531A2"/>
    <w:rsid w:val="00753ECB"/>
    <w:rsid w:val="00756AB7"/>
    <w:rsid w:val="007602C8"/>
    <w:rsid w:val="0076048A"/>
    <w:rsid w:val="00765E5D"/>
    <w:rsid w:val="00770F29"/>
    <w:rsid w:val="007821E1"/>
    <w:rsid w:val="00791EAD"/>
    <w:rsid w:val="00792B8F"/>
    <w:rsid w:val="007A5932"/>
    <w:rsid w:val="007B1D5F"/>
    <w:rsid w:val="007B2844"/>
    <w:rsid w:val="007B56B2"/>
    <w:rsid w:val="007B621E"/>
    <w:rsid w:val="007B667D"/>
    <w:rsid w:val="007B70FE"/>
    <w:rsid w:val="007C00C0"/>
    <w:rsid w:val="007C1D20"/>
    <w:rsid w:val="007D47EB"/>
    <w:rsid w:val="007E471E"/>
    <w:rsid w:val="007E552E"/>
    <w:rsid w:val="007E55BD"/>
    <w:rsid w:val="007F34A9"/>
    <w:rsid w:val="007F5F97"/>
    <w:rsid w:val="008078FD"/>
    <w:rsid w:val="00810ED5"/>
    <w:rsid w:val="00811EB7"/>
    <w:rsid w:val="00813BDB"/>
    <w:rsid w:val="0081619F"/>
    <w:rsid w:val="00816C75"/>
    <w:rsid w:val="00841914"/>
    <w:rsid w:val="008425FC"/>
    <w:rsid w:val="00842EC4"/>
    <w:rsid w:val="00842FA8"/>
    <w:rsid w:val="00846870"/>
    <w:rsid w:val="0085038F"/>
    <w:rsid w:val="00857F06"/>
    <w:rsid w:val="008642AF"/>
    <w:rsid w:val="00865F70"/>
    <w:rsid w:val="0087025A"/>
    <w:rsid w:val="0087180B"/>
    <w:rsid w:val="00877512"/>
    <w:rsid w:val="00880E7A"/>
    <w:rsid w:val="00881E55"/>
    <w:rsid w:val="008902F6"/>
    <w:rsid w:val="008905BD"/>
    <w:rsid w:val="00890877"/>
    <w:rsid w:val="00892E58"/>
    <w:rsid w:val="00894822"/>
    <w:rsid w:val="0089545E"/>
    <w:rsid w:val="00895AD9"/>
    <w:rsid w:val="00895D57"/>
    <w:rsid w:val="00897A49"/>
    <w:rsid w:val="008A0D1D"/>
    <w:rsid w:val="008A25EB"/>
    <w:rsid w:val="008A318D"/>
    <w:rsid w:val="008B0E0D"/>
    <w:rsid w:val="008B2B8E"/>
    <w:rsid w:val="008C0B45"/>
    <w:rsid w:val="008D7DB2"/>
    <w:rsid w:val="008E3069"/>
    <w:rsid w:val="008F4098"/>
    <w:rsid w:val="008F7E10"/>
    <w:rsid w:val="00901265"/>
    <w:rsid w:val="00901A57"/>
    <w:rsid w:val="0090341C"/>
    <w:rsid w:val="00914A7E"/>
    <w:rsid w:val="00916B1C"/>
    <w:rsid w:val="00921894"/>
    <w:rsid w:val="00927394"/>
    <w:rsid w:val="0094238F"/>
    <w:rsid w:val="00944CF5"/>
    <w:rsid w:val="00953011"/>
    <w:rsid w:val="00953FB9"/>
    <w:rsid w:val="00970EE7"/>
    <w:rsid w:val="0097397D"/>
    <w:rsid w:val="009920BC"/>
    <w:rsid w:val="0099301E"/>
    <w:rsid w:val="00995D10"/>
    <w:rsid w:val="0099623B"/>
    <w:rsid w:val="009A3E85"/>
    <w:rsid w:val="009A4B4C"/>
    <w:rsid w:val="009B0677"/>
    <w:rsid w:val="009C174E"/>
    <w:rsid w:val="009C209D"/>
    <w:rsid w:val="009C32E1"/>
    <w:rsid w:val="009D1C02"/>
    <w:rsid w:val="009D2DDC"/>
    <w:rsid w:val="009D3D87"/>
    <w:rsid w:val="009D4B18"/>
    <w:rsid w:val="009D5442"/>
    <w:rsid w:val="009E10B5"/>
    <w:rsid w:val="009E207A"/>
    <w:rsid w:val="009E2A5E"/>
    <w:rsid w:val="009E4CA5"/>
    <w:rsid w:val="009F2AFD"/>
    <w:rsid w:val="009F32C7"/>
    <w:rsid w:val="009F5199"/>
    <w:rsid w:val="00A01585"/>
    <w:rsid w:val="00A3421D"/>
    <w:rsid w:val="00A37260"/>
    <w:rsid w:val="00A435E9"/>
    <w:rsid w:val="00A44A95"/>
    <w:rsid w:val="00A45916"/>
    <w:rsid w:val="00A60657"/>
    <w:rsid w:val="00A60705"/>
    <w:rsid w:val="00A62BF4"/>
    <w:rsid w:val="00A70DBA"/>
    <w:rsid w:val="00A800EA"/>
    <w:rsid w:val="00A81564"/>
    <w:rsid w:val="00A81ACE"/>
    <w:rsid w:val="00A829E1"/>
    <w:rsid w:val="00A942DA"/>
    <w:rsid w:val="00A95A12"/>
    <w:rsid w:val="00AA0578"/>
    <w:rsid w:val="00AA2704"/>
    <w:rsid w:val="00AA7CEB"/>
    <w:rsid w:val="00AB3FCA"/>
    <w:rsid w:val="00AD7D22"/>
    <w:rsid w:val="00AE0BAE"/>
    <w:rsid w:val="00AF692C"/>
    <w:rsid w:val="00B02BFA"/>
    <w:rsid w:val="00B05768"/>
    <w:rsid w:val="00B05D30"/>
    <w:rsid w:val="00B07B08"/>
    <w:rsid w:val="00B12250"/>
    <w:rsid w:val="00B130D4"/>
    <w:rsid w:val="00B14ECF"/>
    <w:rsid w:val="00B20549"/>
    <w:rsid w:val="00B20EB9"/>
    <w:rsid w:val="00B243F2"/>
    <w:rsid w:val="00B25F32"/>
    <w:rsid w:val="00B276F6"/>
    <w:rsid w:val="00B37237"/>
    <w:rsid w:val="00B41F66"/>
    <w:rsid w:val="00B42154"/>
    <w:rsid w:val="00B455F0"/>
    <w:rsid w:val="00B5286C"/>
    <w:rsid w:val="00B579E4"/>
    <w:rsid w:val="00B61510"/>
    <w:rsid w:val="00B63D43"/>
    <w:rsid w:val="00B64B5D"/>
    <w:rsid w:val="00B80BAE"/>
    <w:rsid w:val="00B81E5E"/>
    <w:rsid w:val="00B87F69"/>
    <w:rsid w:val="00BA034D"/>
    <w:rsid w:val="00BA3145"/>
    <w:rsid w:val="00BA6F38"/>
    <w:rsid w:val="00BB740E"/>
    <w:rsid w:val="00BC5A53"/>
    <w:rsid w:val="00BD2400"/>
    <w:rsid w:val="00BE730E"/>
    <w:rsid w:val="00C00C85"/>
    <w:rsid w:val="00C00F46"/>
    <w:rsid w:val="00C02761"/>
    <w:rsid w:val="00C02D2C"/>
    <w:rsid w:val="00C02E93"/>
    <w:rsid w:val="00C031BC"/>
    <w:rsid w:val="00C11108"/>
    <w:rsid w:val="00C131FF"/>
    <w:rsid w:val="00C215DB"/>
    <w:rsid w:val="00C21D29"/>
    <w:rsid w:val="00C23121"/>
    <w:rsid w:val="00C24F98"/>
    <w:rsid w:val="00C25E80"/>
    <w:rsid w:val="00C32E78"/>
    <w:rsid w:val="00C34F9B"/>
    <w:rsid w:val="00C351F9"/>
    <w:rsid w:val="00C36DE0"/>
    <w:rsid w:val="00C40A84"/>
    <w:rsid w:val="00C50A5C"/>
    <w:rsid w:val="00C5153C"/>
    <w:rsid w:val="00C517C1"/>
    <w:rsid w:val="00C51FE2"/>
    <w:rsid w:val="00C536FD"/>
    <w:rsid w:val="00C55921"/>
    <w:rsid w:val="00C5766A"/>
    <w:rsid w:val="00C613C8"/>
    <w:rsid w:val="00C630E0"/>
    <w:rsid w:val="00C6564B"/>
    <w:rsid w:val="00C72BB5"/>
    <w:rsid w:val="00C82BEC"/>
    <w:rsid w:val="00C86873"/>
    <w:rsid w:val="00CA6898"/>
    <w:rsid w:val="00CB13A4"/>
    <w:rsid w:val="00CC7587"/>
    <w:rsid w:val="00CE2360"/>
    <w:rsid w:val="00CE2BB3"/>
    <w:rsid w:val="00CE499E"/>
    <w:rsid w:val="00CE7F43"/>
    <w:rsid w:val="00CF16BC"/>
    <w:rsid w:val="00CF1E42"/>
    <w:rsid w:val="00CF271B"/>
    <w:rsid w:val="00CF30B4"/>
    <w:rsid w:val="00CF3561"/>
    <w:rsid w:val="00D03261"/>
    <w:rsid w:val="00D10168"/>
    <w:rsid w:val="00D1642E"/>
    <w:rsid w:val="00D27AB5"/>
    <w:rsid w:val="00D31A54"/>
    <w:rsid w:val="00D32314"/>
    <w:rsid w:val="00D46B3C"/>
    <w:rsid w:val="00D5248E"/>
    <w:rsid w:val="00D53503"/>
    <w:rsid w:val="00D53F01"/>
    <w:rsid w:val="00D62D8E"/>
    <w:rsid w:val="00D635D8"/>
    <w:rsid w:val="00D661ED"/>
    <w:rsid w:val="00D73225"/>
    <w:rsid w:val="00D76047"/>
    <w:rsid w:val="00D77EE4"/>
    <w:rsid w:val="00D82DE8"/>
    <w:rsid w:val="00D86C0A"/>
    <w:rsid w:val="00D90E97"/>
    <w:rsid w:val="00D922D8"/>
    <w:rsid w:val="00D927DA"/>
    <w:rsid w:val="00D9684F"/>
    <w:rsid w:val="00D977E7"/>
    <w:rsid w:val="00DA12FA"/>
    <w:rsid w:val="00DA2EF7"/>
    <w:rsid w:val="00DA706B"/>
    <w:rsid w:val="00DB1D77"/>
    <w:rsid w:val="00DC0600"/>
    <w:rsid w:val="00DD33C2"/>
    <w:rsid w:val="00DD3675"/>
    <w:rsid w:val="00DE277E"/>
    <w:rsid w:val="00DF0DCD"/>
    <w:rsid w:val="00DF1115"/>
    <w:rsid w:val="00DF64DF"/>
    <w:rsid w:val="00DF68E3"/>
    <w:rsid w:val="00DF7008"/>
    <w:rsid w:val="00E13D5D"/>
    <w:rsid w:val="00E15339"/>
    <w:rsid w:val="00E20E7C"/>
    <w:rsid w:val="00E23C23"/>
    <w:rsid w:val="00E3207E"/>
    <w:rsid w:val="00E41EEE"/>
    <w:rsid w:val="00E421BC"/>
    <w:rsid w:val="00E45787"/>
    <w:rsid w:val="00E46144"/>
    <w:rsid w:val="00E53C14"/>
    <w:rsid w:val="00E54544"/>
    <w:rsid w:val="00E57ED3"/>
    <w:rsid w:val="00E66391"/>
    <w:rsid w:val="00E70042"/>
    <w:rsid w:val="00E7067F"/>
    <w:rsid w:val="00E80220"/>
    <w:rsid w:val="00E811AD"/>
    <w:rsid w:val="00E83B9B"/>
    <w:rsid w:val="00E848BB"/>
    <w:rsid w:val="00E96B64"/>
    <w:rsid w:val="00E978DD"/>
    <w:rsid w:val="00EA1CFC"/>
    <w:rsid w:val="00EA3239"/>
    <w:rsid w:val="00EA78AB"/>
    <w:rsid w:val="00EB0A67"/>
    <w:rsid w:val="00EC470D"/>
    <w:rsid w:val="00EC697B"/>
    <w:rsid w:val="00EC6ADC"/>
    <w:rsid w:val="00EE06A3"/>
    <w:rsid w:val="00EE1DDF"/>
    <w:rsid w:val="00EE2948"/>
    <w:rsid w:val="00EF0C70"/>
    <w:rsid w:val="00EF1A46"/>
    <w:rsid w:val="00EF567B"/>
    <w:rsid w:val="00EF76A1"/>
    <w:rsid w:val="00F12542"/>
    <w:rsid w:val="00F12604"/>
    <w:rsid w:val="00F12FA6"/>
    <w:rsid w:val="00F22E15"/>
    <w:rsid w:val="00F404A2"/>
    <w:rsid w:val="00F503F4"/>
    <w:rsid w:val="00F54454"/>
    <w:rsid w:val="00F54F3A"/>
    <w:rsid w:val="00F64DD4"/>
    <w:rsid w:val="00F6785C"/>
    <w:rsid w:val="00F7096B"/>
    <w:rsid w:val="00F824CC"/>
    <w:rsid w:val="00F84556"/>
    <w:rsid w:val="00F848B4"/>
    <w:rsid w:val="00F94637"/>
    <w:rsid w:val="00FA04AF"/>
    <w:rsid w:val="00FA16C8"/>
    <w:rsid w:val="00FA303B"/>
    <w:rsid w:val="00FB2A89"/>
    <w:rsid w:val="00FC07C9"/>
    <w:rsid w:val="00FC3F36"/>
    <w:rsid w:val="00FC6CAC"/>
    <w:rsid w:val="00FD0DB0"/>
    <w:rsid w:val="00FD590E"/>
    <w:rsid w:val="00FE3A4E"/>
    <w:rsid w:val="00FF2220"/>
    <w:rsid w:val="00FF40B1"/>
    <w:rsid w:val="00FF5212"/>
    <w:rsid w:val="00FF6181"/>
    <w:rsid w:val="00FF63D6"/>
    <w:rsid w:val="00FF7019"/>
    <w:rsid w:val="04236746"/>
    <w:rsid w:val="0AA31605"/>
    <w:rsid w:val="0FBC2AE8"/>
    <w:rsid w:val="2D036C68"/>
    <w:rsid w:val="452C0192"/>
    <w:rsid w:val="6BDD028D"/>
    <w:rsid w:val="7E566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1E202C"/>
  <w15:chartTrackingRefBased/>
  <w15:docId w15:val="{CDA00AF4-EF6E-4C57-8AAE-AECF125DF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footnote text" w:semiHidden="1"/>
    <w:lsdException w:name="header" w:uiPriority="99"/>
    <w:lsdException w:name="caption" w:semiHidden="1" w:unhideWhenUsed="1" w:qFormat="1"/>
    <w:lsdException w:name="footnote reference" w:semiHidden="1"/>
    <w:lsdException w:name="Default Paragraph Font" w:semiHidden="1"/>
    <w:lsdException w:name="Hyperlink" w:uiPriority="99"/>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227EF"/>
    <w:pPr>
      <w:widowControl w:val="0"/>
      <w:spacing w:line="400" w:lineRule="exact"/>
      <w:ind w:firstLineChars="200" w:firstLine="200"/>
      <w:jc w:val="both"/>
    </w:pPr>
    <w:rPr>
      <w:kern w:val="2"/>
      <w:sz w:val="24"/>
      <w:szCs w:val="24"/>
    </w:rPr>
  </w:style>
  <w:style w:type="paragraph" w:styleId="1">
    <w:name w:val="heading 1"/>
    <w:next w:val="a0"/>
    <w:autoRedefine/>
    <w:rsid w:val="00622FF5"/>
    <w:pPr>
      <w:spacing w:before="480" w:after="120"/>
      <w:outlineLvl w:val="0"/>
    </w:pPr>
    <w:rPr>
      <w:rFonts w:eastAsia="黑体"/>
      <w:b/>
      <w:kern w:val="2"/>
      <w:sz w:val="28"/>
      <w:szCs w:val="24"/>
    </w:rPr>
  </w:style>
  <w:style w:type="paragraph" w:styleId="2">
    <w:name w:val="heading 2"/>
    <w:basedOn w:val="a0"/>
    <w:next w:val="a0"/>
    <w:rsid w:val="00683CD3"/>
    <w:pPr>
      <w:spacing w:before="240" w:after="120" w:line="240" w:lineRule="auto"/>
      <w:ind w:firstLineChars="0" w:firstLine="0"/>
      <w:jc w:val="left"/>
      <w:outlineLvl w:val="1"/>
    </w:pPr>
    <w:rPr>
      <w:rFonts w:eastAsia="黑体"/>
      <w:b/>
      <w:noProof/>
      <w:sz w:val="26"/>
    </w:rPr>
  </w:style>
  <w:style w:type="paragraph" w:styleId="3">
    <w:name w:val="heading 3"/>
    <w:basedOn w:val="a0"/>
    <w:next w:val="a0"/>
    <w:pPr>
      <w:keepNext/>
      <w:keepLines/>
      <w:spacing w:before="260" w:after="260" w:line="416" w:lineRule="auto"/>
      <w:outlineLvl w:val="2"/>
    </w:pPr>
    <w:rPr>
      <w:b/>
      <w:bCs/>
      <w:sz w:val="32"/>
      <w:szCs w:val="32"/>
    </w:rPr>
  </w:style>
  <w:style w:type="paragraph" w:styleId="4">
    <w:name w:val="heading 4"/>
    <w:basedOn w:val="a0"/>
    <w:next w:val="a0"/>
    <w:pPr>
      <w:keepNext/>
      <w:keepLines/>
      <w:spacing w:before="280" w:after="290" w:line="376"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character" w:styleId="a6">
    <w:name w:val="footnote reference"/>
    <w:semiHidden/>
    <w:rPr>
      <w:vertAlign w:val="superscript"/>
    </w:rPr>
  </w:style>
  <w:style w:type="paragraph" w:styleId="a7">
    <w:name w:val="Body Text Indent"/>
    <w:basedOn w:val="a0"/>
    <w:pPr>
      <w:spacing w:line="300" w:lineRule="auto"/>
      <w:ind w:firstLine="560"/>
    </w:pPr>
    <w:rPr>
      <w:sz w:val="28"/>
      <w:szCs w:val="28"/>
    </w:rPr>
  </w:style>
  <w:style w:type="paragraph" w:styleId="a8">
    <w:name w:val="Body Text"/>
    <w:basedOn w:val="a0"/>
    <w:pPr>
      <w:spacing w:after="120"/>
    </w:pPr>
  </w:style>
  <w:style w:type="paragraph" w:styleId="a9">
    <w:name w:val="Document Map"/>
    <w:basedOn w:val="a0"/>
    <w:semiHidden/>
    <w:pPr>
      <w:shd w:val="clear" w:color="auto" w:fill="000080"/>
    </w:pPr>
  </w:style>
  <w:style w:type="paragraph" w:styleId="aa">
    <w:name w:val="Normal Indent"/>
    <w:basedOn w:val="a0"/>
    <w:pPr>
      <w:ind w:firstLine="420"/>
    </w:pPr>
    <w:rPr>
      <w:szCs w:val="20"/>
    </w:rPr>
  </w:style>
  <w:style w:type="paragraph" w:styleId="20">
    <w:name w:val="toc 2"/>
    <w:aliases w:val="章标题"/>
    <w:basedOn w:val="a0"/>
    <w:next w:val="a0"/>
    <w:uiPriority w:val="39"/>
    <w:rsid w:val="007E55BD"/>
    <w:pPr>
      <w:tabs>
        <w:tab w:val="right" w:leader="dot" w:pos="8268"/>
      </w:tabs>
      <w:spacing w:before="120" w:line="240" w:lineRule="auto"/>
      <w:ind w:leftChars="200" w:left="200" w:firstLineChars="0" w:firstLine="0"/>
    </w:pPr>
  </w:style>
  <w:style w:type="paragraph" w:styleId="21">
    <w:name w:val="Body Text Indent 2"/>
    <w:basedOn w:val="a0"/>
    <w:pPr>
      <w:spacing w:after="120" w:line="480" w:lineRule="auto"/>
      <w:ind w:leftChars="200" w:left="420"/>
    </w:pPr>
  </w:style>
  <w:style w:type="paragraph" w:styleId="30">
    <w:name w:val="toc 3"/>
    <w:next w:val="a0"/>
    <w:uiPriority w:val="39"/>
    <w:rsid w:val="007E55BD"/>
    <w:pPr>
      <w:spacing w:before="120"/>
      <w:ind w:leftChars="400" w:left="400"/>
      <w:jc w:val="both"/>
    </w:pPr>
    <w:rPr>
      <w:kern w:val="2"/>
      <w:sz w:val="24"/>
      <w:szCs w:val="24"/>
    </w:rPr>
  </w:style>
  <w:style w:type="paragraph" w:styleId="22">
    <w:name w:val="Body Text 2"/>
    <w:basedOn w:val="a0"/>
    <w:pPr>
      <w:spacing w:after="120" w:line="480" w:lineRule="auto"/>
    </w:pPr>
  </w:style>
  <w:style w:type="paragraph" w:styleId="ab">
    <w:name w:val="footnote text"/>
    <w:basedOn w:val="a0"/>
    <w:semiHidden/>
    <w:pPr>
      <w:snapToGrid w:val="0"/>
      <w:jc w:val="left"/>
    </w:pPr>
    <w:rPr>
      <w:sz w:val="18"/>
      <w:szCs w:val="18"/>
    </w:rPr>
  </w:style>
  <w:style w:type="paragraph" w:styleId="ac">
    <w:name w:val="Balloon Text"/>
    <w:basedOn w:val="a0"/>
    <w:semiHidden/>
    <w:rPr>
      <w:sz w:val="18"/>
      <w:szCs w:val="18"/>
    </w:rPr>
  </w:style>
  <w:style w:type="paragraph" w:styleId="10">
    <w:name w:val="toc 1"/>
    <w:next w:val="a0"/>
    <w:uiPriority w:val="39"/>
    <w:rsid w:val="0005032D"/>
    <w:pPr>
      <w:spacing w:before="120"/>
      <w:jc w:val="both"/>
    </w:pPr>
    <w:rPr>
      <w:kern w:val="2"/>
      <w:sz w:val="24"/>
      <w:szCs w:val="24"/>
    </w:rPr>
  </w:style>
  <w:style w:type="paragraph" w:styleId="ad">
    <w:name w:val="footer"/>
    <w:basedOn w:val="a0"/>
    <w:pPr>
      <w:tabs>
        <w:tab w:val="center" w:pos="4153"/>
        <w:tab w:val="right" w:pos="8306"/>
      </w:tabs>
      <w:snapToGrid w:val="0"/>
      <w:jc w:val="left"/>
    </w:pPr>
    <w:rPr>
      <w:sz w:val="18"/>
      <w:szCs w:val="18"/>
    </w:rPr>
  </w:style>
  <w:style w:type="paragraph" w:styleId="ae">
    <w:name w:val="header"/>
    <w:basedOn w:val="a0"/>
    <w:link w:val="Char"/>
    <w:uiPriority w:val="99"/>
    <w:pPr>
      <w:pBdr>
        <w:bottom w:val="single" w:sz="6" w:space="1" w:color="auto"/>
      </w:pBdr>
      <w:tabs>
        <w:tab w:val="center" w:pos="4153"/>
        <w:tab w:val="right" w:pos="8306"/>
      </w:tabs>
      <w:snapToGrid w:val="0"/>
      <w:jc w:val="center"/>
    </w:pPr>
    <w:rPr>
      <w:sz w:val="18"/>
      <w:szCs w:val="18"/>
    </w:rPr>
  </w:style>
  <w:style w:type="paragraph" w:styleId="af">
    <w:name w:val="Normal (Web)"/>
    <w:basedOn w:val="a0"/>
  </w:style>
  <w:style w:type="paragraph" w:customStyle="1" w:styleId="af0">
    <w:name w:val="段落"/>
    <w:basedOn w:val="a0"/>
    <w:pPr>
      <w:widowControl/>
      <w:adjustRightInd w:val="0"/>
      <w:spacing w:line="420" w:lineRule="exact"/>
      <w:ind w:firstLine="520"/>
      <w:textAlignment w:val="baseline"/>
    </w:pPr>
    <w:rPr>
      <w:spacing w:val="10"/>
      <w:kern w:val="0"/>
      <w:szCs w:val="20"/>
    </w:rPr>
  </w:style>
  <w:style w:type="paragraph" w:customStyle="1" w:styleId="Style17">
    <w:name w:val="_Style 17"/>
    <w:basedOn w:val="a0"/>
    <w:next w:val="22"/>
    <w:pPr>
      <w:jc w:val="center"/>
    </w:pPr>
    <w:rPr>
      <w:rFonts w:eastAsia="黑体"/>
      <w:b/>
      <w:bCs/>
      <w:color w:val="FF0000"/>
      <w:sz w:val="32"/>
      <w:szCs w:val="52"/>
    </w:rPr>
  </w:style>
  <w:style w:type="paragraph" w:styleId="TOC">
    <w:name w:val="TOC Heading"/>
    <w:basedOn w:val="1"/>
    <w:next w:val="a0"/>
    <w:uiPriority w:val="39"/>
    <w:unhideWhenUsed/>
    <w:rsid w:val="0085038F"/>
    <w:pPr>
      <w:keepLines/>
      <w:spacing w:before="240" w:after="0" w:line="259" w:lineRule="auto"/>
      <w:outlineLvl w:val="9"/>
    </w:pPr>
    <w:rPr>
      <w:rFonts w:ascii="等线 Light" w:eastAsia="等线 Light" w:hAnsi="等线 Light"/>
      <w:b w:val="0"/>
      <w:bCs/>
      <w:color w:val="2F5496"/>
      <w:kern w:val="0"/>
    </w:rPr>
  </w:style>
  <w:style w:type="character" w:styleId="af1">
    <w:name w:val="FollowedHyperlink"/>
    <w:rsid w:val="0085038F"/>
    <w:rPr>
      <w:color w:val="954F72"/>
      <w:u w:val="single"/>
    </w:rPr>
  </w:style>
  <w:style w:type="paragraph" w:styleId="af2">
    <w:name w:val="Title"/>
    <w:basedOn w:val="1"/>
    <w:next w:val="a0"/>
    <w:link w:val="Char0"/>
    <w:rsid w:val="003401F3"/>
    <w:pPr>
      <w:spacing w:after="360"/>
      <w:jc w:val="center"/>
    </w:pPr>
    <w:rPr>
      <w:bCs/>
      <w:sz w:val="32"/>
    </w:rPr>
  </w:style>
  <w:style w:type="character" w:customStyle="1" w:styleId="Char0">
    <w:name w:val="标题 Char"/>
    <w:link w:val="af2"/>
    <w:rsid w:val="003401F3"/>
    <w:rPr>
      <w:rFonts w:eastAsia="黑体" w:cs="Times New Roman"/>
      <w:b/>
      <w:kern w:val="2"/>
      <w:sz w:val="32"/>
      <w:szCs w:val="32"/>
    </w:rPr>
  </w:style>
  <w:style w:type="paragraph" w:styleId="af3">
    <w:name w:val="List Paragraph"/>
    <w:aliases w:val="表标题"/>
    <w:basedOn w:val="a0"/>
    <w:uiPriority w:val="99"/>
    <w:rsid w:val="000D580B"/>
    <w:pPr>
      <w:spacing w:before="120" w:after="120" w:line="240" w:lineRule="auto"/>
      <w:ind w:firstLineChars="0" w:firstLine="0"/>
    </w:pPr>
    <w:rPr>
      <w:sz w:val="21"/>
    </w:rPr>
  </w:style>
  <w:style w:type="paragraph" w:customStyle="1" w:styleId="0">
    <w:name w:val="0章节标题"/>
    <w:next w:val="a0"/>
    <w:link w:val="00"/>
    <w:autoRedefine/>
    <w:qFormat/>
    <w:rsid w:val="00C40A84"/>
    <w:pPr>
      <w:spacing w:before="480" w:after="360"/>
      <w:jc w:val="center"/>
      <w:outlineLvl w:val="0"/>
    </w:pPr>
    <w:rPr>
      <w:rFonts w:eastAsia="黑体"/>
      <w:b/>
      <w:bCs/>
      <w:kern w:val="2"/>
      <w:sz w:val="32"/>
      <w:szCs w:val="24"/>
    </w:rPr>
  </w:style>
  <w:style w:type="paragraph" w:styleId="40">
    <w:name w:val="toc 4"/>
    <w:basedOn w:val="a0"/>
    <w:next w:val="a0"/>
    <w:autoRedefine/>
    <w:rsid w:val="0049233E"/>
    <w:pPr>
      <w:ind w:leftChars="600" w:left="1260"/>
    </w:pPr>
  </w:style>
  <w:style w:type="paragraph" w:customStyle="1" w:styleId="11">
    <w:name w:val="1级节标题"/>
    <w:next w:val="a0"/>
    <w:link w:val="12"/>
    <w:qFormat/>
    <w:rsid w:val="00622FF5"/>
    <w:pPr>
      <w:spacing w:before="480" w:after="120"/>
      <w:outlineLvl w:val="1"/>
    </w:pPr>
    <w:rPr>
      <w:rFonts w:eastAsia="黑体"/>
      <w:b/>
      <w:noProof/>
      <w:kern w:val="2"/>
      <w:sz w:val="28"/>
      <w:szCs w:val="24"/>
    </w:rPr>
  </w:style>
  <w:style w:type="character" w:customStyle="1" w:styleId="00">
    <w:name w:val="0章节标题 字符"/>
    <w:link w:val="0"/>
    <w:rsid w:val="00C40A84"/>
    <w:rPr>
      <w:rFonts w:eastAsia="黑体"/>
      <w:b/>
      <w:bCs/>
      <w:kern w:val="2"/>
      <w:sz w:val="32"/>
      <w:szCs w:val="24"/>
    </w:rPr>
  </w:style>
  <w:style w:type="paragraph" w:customStyle="1" w:styleId="23">
    <w:name w:val="2级节标题"/>
    <w:next w:val="a0"/>
    <w:link w:val="24"/>
    <w:qFormat/>
    <w:rsid w:val="00756AB7"/>
    <w:pPr>
      <w:spacing w:before="240" w:after="120"/>
      <w:outlineLvl w:val="2"/>
    </w:pPr>
    <w:rPr>
      <w:rFonts w:eastAsia="黑体"/>
      <w:b/>
      <w:noProof/>
      <w:kern w:val="2"/>
      <w:sz w:val="26"/>
      <w:szCs w:val="24"/>
    </w:rPr>
  </w:style>
  <w:style w:type="character" w:customStyle="1" w:styleId="12">
    <w:name w:val="1级节标题 字符"/>
    <w:link w:val="11"/>
    <w:rsid w:val="00622FF5"/>
    <w:rPr>
      <w:rFonts w:eastAsia="黑体"/>
      <w:b/>
      <w:noProof/>
      <w:kern w:val="2"/>
      <w:sz w:val="28"/>
      <w:szCs w:val="24"/>
    </w:rPr>
  </w:style>
  <w:style w:type="paragraph" w:customStyle="1" w:styleId="af4">
    <w:name w:val="表头"/>
    <w:next w:val="a0"/>
    <w:link w:val="af5"/>
    <w:qFormat/>
    <w:rsid w:val="003F0F6F"/>
    <w:pPr>
      <w:spacing w:before="120" w:after="120"/>
      <w:jc w:val="center"/>
    </w:pPr>
    <w:rPr>
      <w:bCs/>
      <w:color w:val="000000"/>
      <w:kern w:val="2"/>
      <w:sz w:val="21"/>
      <w:szCs w:val="52"/>
    </w:rPr>
  </w:style>
  <w:style w:type="character" w:customStyle="1" w:styleId="24">
    <w:name w:val="2级节标题 字符"/>
    <w:link w:val="23"/>
    <w:rsid w:val="00756AB7"/>
    <w:rPr>
      <w:rFonts w:eastAsia="黑体"/>
      <w:b/>
      <w:noProof/>
      <w:kern w:val="2"/>
      <w:sz w:val="26"/>
      <w:szCs w:val="24"/>
    </w:rPr>
  </w:style>
  <w:style w:type="paragraph" w:customStyle="1" w:styleId="af6">
    <w:name w:val="图题注"/>
    <w:next w:val="a0"/>
    <w:link w:val="af7"/>
    <w:qFormat/>
    <w:rsid w:val="003F0F6F"/>
    <w:pPr>
      <w:spacing w:before="120" w:after="120"/>
      <w:jc w:val="center"/>
    </w:pPr>
    <w:rPr>
      <w:kern w:val="2"/>
      <w:sz w:val="21"/>
      <w:szCs w:val="24"/>
    </w:rPr>
  </w:style>
  <w:style w:type="character" w:customStyle="1" w:styleId="af5">
    <w:name w:val="表头 字符"/>
    <w:link w:val="af4"/>
    <w:rsid w:val="003F0F6F"/>
    <w:rPr>
      <w:bCs/>
      <w:color w:val="000000"/>
      <w:kern w:val="2"/>
      <w:sz w:val="21"/>
      <w:szCs w:val="52"/>
    </w:rPr>
  </w:style>
  <w:style w:type="paragraph" w:customStyle="1" w:styleId="af8">
    <w:name w:val="致谢"/>
    <w:link w:val="af9"/>
    <w:qFormat/>
    <w:rsid w:val="003F0F6F"/>
    <w:pPr>
      <w:tabs>
        <w:tab w:val="center" w:pos="4139"/>
        <w:tab w:val="left" w:pos="7545"/>
        <w:tab w:val="right" w:leader="middleDot" w:pos="7740"/>
      </w:tabs>
      <w:spacing w:before="480" w:after="360" w:line="360" w:lineRule="auto"/>
      <w:jc w:val="center"/>
      <w:outlineLvl w:val="0"/>
    </w:pPr>
    <w:rPr>
      <w:rFonts w:eastAsia="黑体"/>
      <w:b/>
      <w:bCs/>
      <w:kern w:val="2"/>
      <w:sz w:val="32"/>
      <w:szCs w:val="32"/>
    </w:rPr>
  </w:style>
  <w:style w:type="character" w:customStyle="1" w:styleId="af7">
    <w:name w:val="图题注 字符"/>
    <w:link w:val="af6"/>
    <w:rsid w:val="003F0F6F"/>
    <w:rPr>
      <w:kern w:val="2"/>
      <w:sz w:val="21"/>
      <w:szCs w:val="24"/>
    </w:rPr>
  </w:style>
  <w:style w:type="paragraph" w:customStyle="1" w:styleId="afa">
    <w:name w:val="致谢正文"/>
    <w:link w:val="afb"/>
    <w:qFormat/>
    <w:rsid w:val="003F0F6F"/>
    <w:pPr>
      <w:spacing w:line="320" w:lineRule="exact"/>
      <w:ind w:firstLineChars="200" w:firstLine="200"/>
      <w:jc w:val="both"/>
    </w:pPr>
    <w:rPr>
      <w:rFonts w:eastAsia="仿宋"/>
      <w:bCs/>
      <w:kern w:val="2"/>
      <w:sz w:val="24"/>
      <w:szCs w:val="32"/>
    </w:rPr>
  </w:style>
  <w:style w:type="character" w:customStyle="1" w:styleId="af9">
    <w:name w:val="致谢 字符"/>
    <w:link w:val="af8"/>
    <w:rsid w:val="003F0F6F"/>
    <w:rPr>
      <w:rFonts w:eastAsia="黑体"/>
      <w:b/>
      <w:bCs/>
      <w:kern w:val="2"/>
      <w:sz w:val="32"/>
      <w:szCs w:val="32"/>
    </w:rPr>
  </w:style>
  <w:style w:type="paragraph" w:customStyle="1" w:styleId="a">
    <w:name w:val="参考文献"/>
    <w:link w:val="afc"/>
    <w:qFormat/>
    <w:rsid w:val="005C79E7"/>
    <w:pPr>
      <w:numPr>
        <w:numId w:val="4"/>
      </w:numPr>
      <w:spacing w:line="320" w:lineRule="exact"/>
      <w:jc w:val="both"/>
    </w:pPr>
    <w:rPr>
      <w:bCs/>
      <w:kern w:val="2"/>
      <w:sz w:val="21"/>
      <w:szCs w:val="32"/>
    </w:rPr>
  </w:style>
  <w:style w:type="character" w:customStyle="1" w:styleId="afb">
    <w:name w:val="致谢正文 字符"/>
    <w:link w:val="afa"/>
    <w:rsid w:val="003F0F6F"/>
    <w:rPr>
      <w:rFonts w:eastAsia="仿宋"/>
      <w:bCs/>
      <w:kern w:val="2"/>
      <w:sz w:val="24"/>
      <w:szCs w:val="32"/>
    </w:rPr>
  </w:style>
  <w:style w:type="paragraph" w:customStyle="1" w:styleId="afd">
    <w:name w:val="参考文献标题"/>
    <w:next w:val="a"/>
    <w:link w:val="afe"/>
    <w:qFormat/>
    <w:rsid w:val="00F94637"/>
    <w:pPr>
      <w:spacing w:before="480" w:after="360"/>
      <w:jc w:val="center"/>
      <w:outlineLvl w:val="0"/>
    </w:pPr>
    <w:rPr>
      <w:rFonts w:eastAsia="黑体"/>
      <w:b/>
      <w:bCs/>
      <w:kern w:val="2"/>
      <w:sz w:val="32"/>
      <w:szCs w:val="32"/>
    </w:rPr>
  </w:style>
  <w:style w:type="character" w:customStyle="1" w:styleId="afc">
    <w:name w:val="参考文献 字符"/>
    <w:link w:val="a"/>
    <w:rsid w:val="00F94637"/>
    <w:rPr>
      <w:bCs/>
      <w:kern w:val="2"/>
      <w:sz w:val="21"/>
      <w:szCs w:val="32"/>
    </w:rPr>
  </w:style>
  <w:style w:type="paragraph" w:customStyle="1" w:styleId="aff">
    <w:name w:val="附录"/>
    <w:link w:val="aff0"/>
    <w:qFormat/>
    <w:rsid w:val="00A70DBA"/>
    <w:pPr>
      <w:spacing w:line="400" w:lineRule="exact"/>
      <w:ind w:firstLineChars="200" w:firstLine="200"/>
      <w:jc w:val="both"/>
    </w:pPr>
    <w:rPr>
      <w:kern w:val="2"/>
      <w:sz w:val="24"/>
      <w:szCs w:val="24"/>
    </w:rPr>
  </w:style>
  <w:style w:type="character" w:customStyle="1" w:styleId="afe">
    <w:name w:val="参考文献标题 字符"/>
    <w:link w:val="afd"/>
    <w:rsid w:val="00F94637"/>
    <w:rPr>
      <w:rFonts w:eastAsia="黑体"/>
      <w:b/>
      <w:bCs/>
      <w:kern w:val="2"/>
      <w:sz w:val="32"/>
      <w:szCs w:val="32"/>
    </w:rPr>
  </w:style>
  <w:style w:type="paragraph" w:customStyle="1" w:styleId="aff1">
    <w:name w:val="研究成果"/>
    <w:basedOn w:val="a0"/>
    <w:link w:val="aff2"/>
    <w:qFormat/>
    <w:rsid w:val="00A70DBA"/>
    <w:pPr>
      <w:spacing w:line="320" w:lineRule="exact"/>
      <w:ind w:firstLineChars="0" w:firstLine="0"/>
    </w:pPr>
    <w:rPr>
      <w:bCs/>
      <w:sz w:val="21"/>
      <w:szCs w:val="21"/>
    </w:rPr>
  </w:style>
  <w:style w:type="character" w:customStyle="1" w:styleId="aff0">
    <w:name w:val="附录 字符"/>
    <w:link w:val="aff"/>
    <w:rsid w:val="00A70DBA"/>
    <w:rPr>
      <w:kern w:val="2"/>
      <w:sz w:val="24"/>
      <w:szCs w:val="24"/>
    </w:rPr>
  </w:style>
  <w:style w:type="paragraph" w:customStyle="1" w:styleId="aff3">
    <w:name w:val="页眉格式"/>
    <w:basedOn w:val="ae"/>
    <w:link w:val="aff4"/>
    <w:qFormat/>
    <w:rsid w:val="00FC07C9"/>
    <w:pPr>
      <w:spacing w:line="240" w:lineRule="auto"/>
      <w:ind w:firstLineChars="0" w:firstLine="0"/>
    </w:pPr>
    <w:rPr>
      <w:sz w:val="21"/>
    </w:rPr>
  </w:style>
  <w:style w:type="character" w:customStyle="1" w:styleId="aff2">
    <w:name w:val="研究成果 字符"/>
    <w:link w:val="aff1"/>
    <w:rsid w:val="00A70DBA"/>
    <w:rPr>
      <w:bCs/>
      <w:kern w:val="2"/>
      <w:sz w:val="21"/>
      <w:szCs w:val="21"/>
    </w:rPr>
  </w:style>
  <w:style w:type="paragraph" w:customStyle="1" w:styleId="aff5">
    <w:name w:val="摘要文本"/>
    <w:basedOn w:val="a0"/>
    <w:link w:val="aff6"/>
    <w:qFormat/>
    <w:rsid w:val="008905BD"/>
  </w:style>
  <w:style w:type="character" w:customStyle="1" w:styleId="Char">
    <w:name w:val="页眉 Char"/>
    <w:link w:val="ae"/>
    <w:uiPriority w:val="99"/>
    <w:rsid w:val="00D10168"/>
    <w:rPr>
      <w:kern w:val="2"/>
      <w:sz w:val="18"/>
      <w:szCs w:val="18"/>
    </w:rPr>
  </w:style>
  <w:style w:type="character" w:customStyle="1" w:styleId="aff4">
    <w:name w:val="页眉格式 字符"/>
    <w:link w:val="aff3"/>
    <w:rsid w:val="00FC07C9"/>
    <w:rPr>
      <w:kern w:val="2"/>
      <w:sz w:val="21"/>
      <w:szCs w:val="18"/>
    </w:rPr>
  </w:style>
  <w:style w:type="paragraph" w:customStyle="1" w:styleId="aff7">
    <w:name w:val="关键词"/>
    <w:link w:val="aff8"/>
    <w:qFormat/>
    <w:rsid w:val="006178E9"/>
    <w:pPr>
      <w:spacing w:line="400" w:lineRule="exact"/>
    </w:pPr>
    <w:rPr>
      <w:rFonts w:hAnsi="宋体"/>
      <w:bCs/>
      <w:kern w:val="2"/>
      <w:sz w:val="24"/>
      <w:szCs w:val="24"/>
    </w:rPr>
  </w:style>
  <w:style w:type="character" w:customStyle="1" w:styleId="aff6">
    <w:name w:val="摘要文本 字符"/>
    <w:link w:val="aff5"/>
    <w:rsid w:val="008905BD"/>
    <w:rPr>
      <w:kern w:val="2"/>
      <w:sz w:val="24"/>
      <w:szCs w:val="24"/>
    </w:rPr>
  </w:style>
  <w:style w:type="paragraph" w:customStyle="1" w:styleId="aff9">
    <w:name w:val="摘要标题"/>
    <w:link w:val="affa"/>
    <w:qFormat/>
    <w:rsid w:val="004710E5"/>
    <w:pPr>
      <w:spacing w:before="480" w:after="360"/>
      <w:jc w:val="center"/>
    </w:pPr>
    <w:rPr>
      <w:rFonts w:eastAsia="黑体"/>
      <w:b/>
      <w:bCs/>
      <w:kern w:val="2"/>
      <w:sz w:val="32"/>
      <w:szCs w:val="32"/>
    </w:rPr>
  </w:style>
  <w:style w:type="character" w:customStyle="1" w:styleId="aff8">
    <w:name w:val="关键词 字符"/>
    <w:link w:val="aff7"/>
    <w:rsid w:val="006178E9"/>
    <w:rPr>
      <w:rFonts w:hAnsi="宋体"/>
      <w:bCs/>
      <w:kern w:val="2"/>
      <w:sz w:val="24"/>
      <w:szCs w:val="24"/>
    </w:rPr>
  </w:style>
  <w:style w:type="paragraph" w:customStyle="1" w:styleId="affb">
    <w:name w:val="表格文字"/>
    <w:link w:val="affc"/>
    <w:qFormat/>
    <w:rsid w:val="008E3069"/>
    <w:rPr>
      <w:kern w:val="2"/>
      <w:sz w:val="21"/>
      <w:szCs w:val="24"/>
    </w:rPr>
  </w:style>
  <w:style w:type="character" w:customStyle="1" w:styleId="affa">
    <w:name w:val="摘要标题 字符"/>
    <w:link w:val="aff9"/>
    <w:rsid w:val="004710E5"/>
    <w:rPr>
      <w:rFonts w:eastAsia="黑体"/>
      <w:b/>
      <w:bCs/>
      <w:kern w:val="2"/>
      <w:sz w:val="32"/>
      <w:szCs w:val="32"/>
    </w:rPr>
  </w:style>
  <w:style w:type="paragraph" w:customStyle="1" w:styleId="affd">
    <w:name w:val="待修改内容"/>
    <w:basedOn w:val="a0"/>
    <w:link w:val="affe"/>
    <w:qFormat/>
    <w:rsid w:val="009E4CA5"/>
    <w:pPr>
      <w:ind w:firstLine="480"/>
    </w:pPr>
    <w:rPr>
      <w:color w:val="FF0000"/>
    </w:rPr>
  </w:style>
  <w:style w:type="character" w:customStyle="1" w:styleId="affc">
    <w:name w:val="表格文字 字符"/>
    <w:link w:val="affb"/>
    <w:rsid w:val="008E3069"/>
    <w:rPr>
      <w:kern w:val="2"/>
      <w:sz w:val="21"/>
      <w:szCs w:val="24"/>
    </w:rPr>
  </w:style>
  <w:style w:type="character" w:customStyle="1" w:styleId="affe">
    <w:name w:val="待修改内容 字符"/>
    <w:basedOn w:val="a1"/>
    <w:link w:val="affd"/>
    <w:rsid w:val="009E4CA5"/>
    <w:rPr>
      <w:color w:val="FF0000"/>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62831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03113-1546-4FB5-992B-363A937A0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21</Pages>
  <Words>1380</Words>
  <Characters>7867</Characters>
  <Application>Microsoft Office Word</Application>
  <DocSecurity>0</DocSecurity>
  <PresentationFormat/>
  <Lines>65</Lines>
  <Paragraphs>18</Paragraphs>
  <Slides>0</Slides>
  <Notes>0</Notes>
  <HiddenSlides>0</HiddenSlides>
  <MMClips>0</MMClips>
  <ScaleCrop>false</ScaleCrop>
  <Manager/>
  <Company>gs</Company>
  <LinksUpToDate>false</LinksUpToDate>
  <CharactersWithSpaces>9229</CharactersWithSpaces>
  <SharedDoc>false</SharedDoc>
  <HLinks>
    <vt:vector size="204" baseType="variant">
      <vt:variant>
        <vt:i4>1441845</vt:i4>
      </vt:variant>
      <vt:variant>
        <vt:i4>200</vt:i4>
      </vt:variant>
      <vt:variant>
        <vt:i4>0</vt:i4>
      </vt:variant>
      <vt:variant>
        <vt:i4>5</vt:i4>
      </vt:variant>
      <vt:variant>
        <vt:lpwstr/>
      </vt:variant>
      <vt:variant>
        <vt:lpwstr>_Toc97387886</vt:lpwstr>
      </vt:variant>
      <vt:variant>
        <vt:i4>1376309</vt:i4>
      </vt:variant>
      <vt:variant>
        <vt:i4>194</vt:i4>
      </vt:variant>
      <vt:variant>
        <vt:i4>0</vt:i4>
      </vt:variant>
      <vt:variant>
        <vt:i4>5</vt:i4>
      </vt:variant>
      <vt:variant>
        <vt:lpwstr/>
      </vt:variant>
      <vt:variant>
        <vt:lpwstr>_Toc97387885</vt:lpwstr>
      </vt:variant>
      <vt:variant>
        <vt:i4>1310773</vt:i4>
      </vt:variant>
      <vt:variant>
        <vt:i4>188</vt:i4>
      </vt:variant>
      <vt:variant>
        <vt:i4>0</vt:i4>
      </vt:variant>
      <vt:variant>
        <vt:i4>5</vt:i4>
      </vt:variant>
      <vt:variant>
        <vt:lpwstr/>
      </vt:variant>
      <vt:variant>
        <vt:lpwstr>_Toc97387884</vt:lpwstr>
      </vt:variant>
      <vt:variant>
        <vt:i4>1245237</vt:i4>
      </vt:variant>
      <vt:variant>
        <vt:i4>182</vt:i4>
      </vt:variant>
      <vt:variant>
        <vt:i4>0</vt:i4>
      </vt:variant>
      <vt:variant>
        <vt:i4>5</vt:i4>
      </vt:variant>
      <vt:variant>
        <vt:lpwstr/>
      </vt:variant>
      <vt:variant>
        <vt:lpwstr>_Toc97387883</vt:lpwstr>
      </vt:variant>
      <vt:variant>
        <vt:i4>1179701</vt:i4>
      </vt:variant>
      <vt:variant>
        <vt:i4>176</vt:i4>
      </vt:variant>
      <vt:variant>
        <vt:i4>0</vt:i4>
      </vt:variant>
      <vt:variant>
        <vt:i4>5</vt:i4>
      </vt:variant>
      <vt:variant>
        <vt:lpwstr/>
      </vt:variant>
      <vt:variant>
        <vt:lpwstr>_Toc97387882</vt:lpwstr>
      </vt:variant>
      <vt:variant>
        <vt:i4>1114165</vt:i4>
      </vt:variant>
      <vt:variant>
        <vt:i4>170</vt:i4>
      </vt:variant>
      <vt:variant>
        <vt:i4>0</vt:i4>
      </vt:variant>
      <vt:variant>
        <vt:i4>5</vt:i4>
      </vt:variant>
      <vt:variant>
        <vt:lpwstr/>
      </vt:variant>
      <vt:variant>
        <vt:lpwstr>_Toc97387881</vt:lpwstr>
      </vt:variant>
      <vt:variant>
        <vt:i4>1048629</vt:i4>
      </vt:variant>
      <vt:variant>
        <vt:i4>164</vt:i4>
      </vt:variant>
      <vt:variant>
        <vt:i4>0</vt:i4>
      </vt:variant>
      <vt:variant>
        <vt:i4>5</vt:i4>
      </vt:variant>
      <vt:variant>
        <vt:lpwstr/>
      </vt:variant>
      <vt:variant>
        <vt:lpwstr>_Toc97387880</vt:lpwstr>
      </vt:variant>
      <vt:variant>
        <vt:i4>1638458</vt:i4>
      </vt:variant>
      <vt:variant>
        <vt:i4>158</vt:i4>
      </vt:variant>
      <vt:variant>
        <vt:i4>0</vt:i4>
      </vt:variant>
      <vt:variant>
        <vt:i4>5</vt:i4>
      </vt:variant>
      <vt:variant>
        <vt:lpwstr/>
      </vt:variant>
      <vt:variant>
        <vt:lpwstr>_Toc97387879</vt:lpwstr>
      </vt:variant>
      <vt:variant>
        <vt:i4>1572922</vt:i4>
      </vt:variant>
      <vt:variant>
        <vt:i4>152</vt:i4>
      </vt:variant>
      <vt:variant>
        <vt:i4>0</vt:i4>
      </vt:variant>
      <vt:variant>
        <vt:i4>5</vt:i4>
      </vt:variant>
      <vt:variant>
        <vt:lpwstr/>
      </vt:variant>
      <vt:variant>
        <vt:lpwstr>_Toc97387878</vt:lpwstr>
      </vt:variant>
      <vt:variant>
        <vt:i4>1507386</vt:i4>
      </vt:variant>
      <vt:variant>
        <vt:i4>146</vt:i4>
      </vt:variant>
      <vt:variant>
        <vt:i4>0</vt:i4>
      </vt:variant>
      <vt:variant>
        <vt:i4>5</vt:i4>
      </vt:variant>
      <vt:variant>
        <vt:lpwstr/>
      </vt:variant>
      <vt:variant>
        <vt:lpwstr>_Toc97387877</vt:lpwstr>
      </vt:variant>
      <vt:variant>
        <vt:i4>1441850</vt:i4>
      </vt:variant>
      <vt:variant>
        <vt:i4>140</vt:i4>
      </vt:variant>
      <vt:variant>
        <vt:i4>0</vt:i4>
      </vt:variant>
      <vt:variant>
        <vt:i4>5</vt:i4>
      </vt:variant>
      <vt:variant>
        <vt:lpwstr/>
      </vt:variant>
      <vt:variant>
        <vt:lpwstr>_Toc97387876</vt:lpwstr>
      </vt:variant>
      <vt:variant>
        <vt:i4>1376314</vt:i4>
      </vt:variant>
      <vt:variant>
        <vt:i4>134</vt:i4>
      </vt:variant>
      <vt:variant>
        <vt:i4>0</vt:i4>
      </vt:variant>
      <vt:variant>
        <vt:i4>5</vt:i4>
      </vt:variant>
      <vt:variant>
        <vt:lpwstr/>
      </vt:variant>
      <vt:variant>
        <vt:lpwstr>_Toc97387875</vt:lpwstr>
      </vt:variant>
      <vt:variant>
        <vt:i4>1310778</vt:i4>
      </vt:variant>
      <vt:variant>
        <vt:i4>128</vt:i4>
      </vt:variant>
      <vt:variant>
        <vt:i4>0</vt:i4>
      </vt:variant>
      <vt:variant>
        <vt:i4>5</vt:i4>
      </vt:variant>
      <vt:variant>
        <vt:lpwstr/>
      </vt:variant>
      <vt:variant>
        <vt:lpwstr>_Toc97387874</vt:lpwstr>
      </vt:variant>
      <vt:variant>
        <vt:i4>1245242</vt:i4>
      </vt:variant>
      <vt:variant>
        <vt:i4>122</vt:i4>
      </vt:variant>
      <vt:variant>
        <vt:i4>0</vt:i4>
      </vt:variant>
      <vt:variant>
        <vt:i4>5</vt:i4>
      </vt:variant>
      <vt:variant>
        <vt:lpwstr/>
      </vt:variant>
      <vt:variant>
        <vt:lpwstr>_Toc97387873</vt:lpwstr>
      </vt:variant>
      <vt:variant>
        <vt:i4>1179706</vt:i4>
      </vt:variant>
      <vt:variant>
        <vt:i4>116</vt:i4>
      </vt:variant>
      <vt:variant>
        <vt:i4>0</vt:i4>
      </vt:variant>
      <vt:variant>
        <vt:i4>5</vt:i4>
      </vt:variant>
      <vt:variant>
        <vt:lpwstr/>
      </vt:variant>
      <vt:variant>
        <vt:lpwstr>_Toc97387872</vt:lpwstr>
      </vt:variant>
      <vt:variant>
        <vt:i4>1114170</vt:i4>
      </vt:variant>
      <vt:variant>
        <vt:i4>110</vt:i4>
      </vt:variant>
      <vt:variant>
        <vt:i4>0</vt:i4>
      </vt:variant>
      <vt:variant>
        <vt:i4>5</vt:i4>
      </vt:variant>
      <vt:variant>
        <vt:lpwstr/>
      </vt:variant>
      <vt:variant>
        <vt:lpwstr>_Toc97387871</vt:lpwstr>
      </vt:variant>
      <vt:variant>
        <vt:i4>1048634</vt:i4>
      </vt:variant>
      <vt:variant>
        <vt:i4>104</vt:i4>
      </vt:variant>
      <vt:variant>
        <vt:i4>0</vt:i4>
      </vt:variant>
      <vt:variant>
        <vt:i4>5</vt:i4>
      </vt:variant>
      <vt:variant>
        <vt:lpwstr/>
      </vt:variant>
      <vt:variant>
        <vt:lpwstr>_Toc97387870</vt:lpwstr>
      </vt:variant>
      <vt:variant>
        <vt:i4>1638459</vt:i4>
      </vt:variant>
      <vt:variant>
        <vt:i4>98</vt:i4>
      </vt:variant>
      <vt:variant>
        <vt:i4>0</vt:i4>
      </vt:variant>
      <vt:variant>
        <vt:i4>5</vt:i4>
      </vt:variant>
      <vt:variant>
        <vt:lpwstr/>
      </vt:variant>
      <vt:variant>
        <vt:lpwstr>_Toc97387869</vt:lpwstr>
      </vt:variant>
      <vt:variant>
        <vt:i4>1572923</vt:i4>
      </vt:variant>
      <vt:variant>
        <vt:i4>92</vt:i4>
      </vt:variant>
      <vt:variant>
        <vt:i4>0</vt:i4>
      </vt:variant>
      <vt:variant>
        <vt:i4>5</vt:i4>
      </vt:variant>
      <vt:variant>
        <vt:lpwstr/>
      </vt:variant>
      <vt:variant>
        <vt:lpwstr>_Toc97387868</vt:lpwstr>
      </vt:variant>
      <vt:variant>
        <vt:i4>1507387</vt:i4>
      </vt:variant>
      <vt:variant>
        <vt:i4>86</vt:i4>
      </vt:variant>
      <vt:variant>
        <vt:i4>0</vt:i4>
      </vt:variant>
      <vt:variant>
        <vt:i4>5</vt:i4>
      </vt:variant>
      <vt:variant>
        <vt:lpwstr/>
      </vt:variant>
      <vt:variant>
        <vt:lpwstr>_Toc97387867</vt:lpwstr>
      </vt:variant>
      <vt:variant>
        <vt:i4>1441851</vt:i4>
      </vt:variant>
      <vt:variant>
        <vt:i4>80</vt:i4>
      </vt:variant>
      <vt:variant>
        <vt:i4>0</vt:i4>
      </vt:variant>
      <vt:variant>
        <vt:i4>5</vt:i4>
      </vt:variant>
      <vt:variant>
        <vt:lpwstr/>
      </vt:variant>
      <vt:variant>
        <vt:lpwstr>_Toc97387866</vt:lpwstr>
      </vt:variant>
      <vt:variant>
        <vt:i4>1376315</vt:i4>
      </vt:variant>
      <vt:variant>
        <vt:i4>74</vt:i4>
      </vt:variant>
      <vt:variant>
        <vt:i4>0</vt:i4>
      </vt:variant>
      <vt:variant>
        <vt:i4>5</vt:i4>
      </vt:variant>
      <vt:variant>
        <vt:lpwstr/>
      </vt:variant>
      <vt:variant>
        <vt:lpwstr>_Toc97387865</vt:lpwstr>
      </vt:variant>
      <vt:variant>
        <vt:i4>1310779</vt:i4>
      </vt:variant>
      <vt:variant>
        <vt:i4>68</vt:i4>
      </vt:variant>
      <vt:variant>
        <vt:i4>0</vt:i4>
      </vt:variant>
      <vt:variant>
        <vt:i4>5</vt:i4>
      </vt:variant>
      <vt:variant>
        <vt:lpwstr/>
      </vt:variant>
      <vt:variant>
        <vt:lpwstr>_Toc97387864</vt:lpwstr>
      </vt:variant>
      <vt:variant>
        <vt:i4>1245243</vt:i4>
      </vt:variant>
      <vt:variant>
        <vt:i4>62</vt:i4>
      </vt:variant>
      <vt:variant>
        <vt:i4>0</vt:i4>
      </vt:variant>
      <vt:variant>
        <vt:i4>5</vt:i4>
      </vt:variant>
      <vt:variant>
        <vt:lpwstr/>
      </vt:variant>
      <vt:variant>
        <vt:lpwstr>_Toc97387863</vt:lpwstr>
      </vt:variant>
      <vt:variant>
        <vt:i4>1179707</vt:i4>
      </vt:variant>
      <vt:variant>
        <vt:i4>56</vt:i4>
      </vt:variant>
      <vt:variant>
        <vt:i4>0</vt:i4>
      </vt:variant>
      <vt:variant>
        <vt:i4>5</vt:i4>
      </vt:variant>
      <vt:variant>
        <vt:lpwstr/>
      </vt:variant>
      <vt:variant>
        <vt:lpwstr>_Toc97387862</vt:lpwstr>
      </vt:variant>
      <vt:variant>
        <vt:i4>1114171</vt:i4>
      </vt:variant>
      <vt:variant>
        <vt:i4>50</vt:i4>
      </vt:variant>
      <vt:variant>
        <vt:i4>0</vt:i4>
      </vt:variant>
      <vt:variant>
        <vt:i4>5</vt:i4>
      </vt:variant>
      <vt:variant>
        <vt:lpwstr/>
      </vt:variant>
      <vt:variant>
        <vt:lpwstr>_Toc97387861</vt:lpwstr>
      </vt:variant>
      <vt:variant>
        <vt:i4>1048635</vt:i4>
      </vt:variant>
      <vt:variant>
        <vt:i4>44</vt:i4>
      </vt:variant>
      <vt:variant>
        <vt:i4>0</vt:i4>
      </vt:variant>
      <vt:variant>
        <vt:i4>5</vt:i4>
      </vt:variant>
      <vt:variant>
        <vt:lpwstr/>
      </vt:variant>
      <vt:variant>
        <vt:lpwstr>_Toc97387860</vt:lpwstr>
      </vt:variant>
      <vt:variant>
        <vt:i4>1638456</vt:i4>
      </vt:variant>
      <vt:variant>
        <vt:i4>38</vt:i4>
      </vt:variant>
      <vt:variant>
        <vt:i4>0</vt:i4>
      </vt:variant>
      <vt:variant>
        <vt:i4>5</vt:i4>
      </vt:variant>
      <vt:variant>
        <vt:lpwstr/>
      </vt:variant>
      <vt:variant>
        <vt:lpwstr>_Toc97387859</vt:lpwstr>
      </vt:variant>
      <vt:variant>
        <vt:i4>1572920</vt:i4>
      </vt:variant>
      <vt:variant>
        <vt:i4>32</vt:i4>
      </vt:variant>
      <vt:variant>
        <vt:i4>0</vt:i4>
      </vt:variant>
      <vt:variant>
        <vt:i4>5</vt:i4>
      </vt:variant>
      <vt:variant>
        <vt:lpwstr/>
      </vt:variant>
      <vt:variant>
        <vt:lpwstr>_Toc97387858</vt:lpwstr>
      </vt:variant>
      <vt:variant>
        <vt:i4>1507384</vt:i4>
      </vt:variant>
      <vt:variant>
        <vt:i4>26</vt:i4>
      </vt:variant>
      <vt:variant>
        <vt:i4>0</vt:i4>
      </vt:variant>
      <vt:variant>
        <vt:i4>5</vt:i4>
      </vt:variant>
      <vt:variant>
        <vt:lpwstr/>
      </vt:variant>
      <vt:variant>
        <vt:lpwstr>_Toc97387857</vt:lpwstr>
      </vt:variant>
      <vt:variant>
        <vt:i4>1441848</vt:i4>
      </vt:variant>
      <vt:variant>
        <vt:i4>20</vt:i4>
      </vt:variant>
      <vt:variant>
        <vt:i4>0</vt:i4>
      </vt:variant>
      <vt:variant>
        <vt:i4>5</vt:i4>
      </vt:variant>
      <vt:variant>
        <vt:lpwstr/>
      </vt:variant>
      <vt:variant>
        <vt:lpwstr>_Toc97387856</vt:lpwstr>
      </vt:variant>
      <vt:variant>
        <vt:i4>1376312</vt:i4>
      </vt:variant>
      <vt:variant>
        <vt:i4>14</vt:i4>
      </vt:variant>
      <vt:variant>
        <vt:i4>0</vt:i4>
      </vt:variant>
      <vt:variant>
        <vt:i4>5</vt:i4>
      </vt:variant>
      <vt:variant>
        <vt:lpwstr/>
      </vt:variant>
      <vt:variant>
        <vt:lpwstr>_Toc97387855</vt:lpwstr>
      </vt:variant>
      <vt:variant>
        <vt:i4>1310776</vt:i4>
      </vt:variant>
      <vt:variant>
        <vt:i4>8</vt:i4>
      </vt:variant>
      <vt:variant>
        <vt:i4>0</vt:i4>
      </vt:variant>
      <vt:variant>
        <vt:i4>5</vt:i4>
      </vt:variant>
      <vt:variant>
        <vt:lpwstr/>
      </vt:variant>
      <vt:variant>
        <vt:lpwstr>_Toc97387854</vt:lpwstr>
      </vt:variant>
      <vt:variant>
        <vt:i4>1245240</vt:i4>
      </vt:variant>
      <vt:variant>
        <vt:i4>2</vt:i4>
      </vt:variant>
      <vt:variant>
        <vt:i4>0</vt:i4>
      </vt:variant>
      <vt:variant>
        <vt:i4>5</vt:i4>
      </vt:variant>
      <vt:variant>
        <vt:lpwstr/>
      </vt:variant>
      <vt:variant>
        <vt:lpwstr>_Toc97387853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密级： </dc:title>
  <dc:subject/>
  <dc:creator>c</dc:creator>
  <cp:keywords/>
  <dc:description/>
  <cp:lastModifiedBy>Microsoft 帐户</cp:lastModifiedBy>
  <cp:revision>165</cp:revision>
  <cp:lastPrinted>2005-03-03T00:44:00Z</cp:lastPrinted>
  <dcterms:created xsi:type="dcterms:W3CDTF">2022-03-05T17:42:00Z</dcterms:created>
  <dcterms:modified xsi:type="dcterms:W3CDTF">2022-03-09T05:31:00Z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